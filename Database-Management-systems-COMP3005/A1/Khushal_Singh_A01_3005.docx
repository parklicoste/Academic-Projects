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50EC" w14:textId="5A2C44C3" w:rsidR="00EE5CE2" w:rsidRPr="00750FE7" w:rsidRDefault="00BB7F4A">
      <w:pPr>
        <w:rPr>
          <w:rFonts w:ascii="Arial" w:hAnsi="Arial" w:cs="Arial"/>
        </w:rPr>
      </w:pPr>
      <w:r w:rsidRPr="00750FE7">
        <w:rPr>
          <w:rFonts w:ascii="Arial" w:hAnsi="Arial" w:cs="Arial"/>
        </w:rPr>
        <w:t>Name – Khushal Kumar Singh</w:t>
      </w:r>
      <w:r w:rsidRPr="00750FE7">
        <w:rPr>
          <w:rFonts w:ascii="Arial" w:hAnsi="Arial" w:cs="Arial"/>
        </w:rPr>
        <w:tab/>
      </w:r>
      <w:r w:rsidRPr="00750FE7">
        <w:rPr>
          <w:rFonts w:ascii="Arial" w:hAnsi="Arial" w:cs="Arial"/>
        </w:rPr>
        <w:tab/>
      </w:r>
    </w:p>
    <w:p w14:paraId="6F56CC98" w14:textId="54BB24DD" w:rsidR="00BB7F4A" w:rsidRPr="00750FE7" w:rsidRDefault="00BB7F4A">
      <w:pPr>
        <w:rPr>
          <w:rFonts w:ascii="Arial" w:hAnsi="Arial" w:cs="Arial"/>
        </w:rPr>
      </w:pPr>
      <w:r w:rsidRPr="00750FE7">
        <w:rPr>
          <w:rFonts w:ascii="Arial" w:hAnsi="Arial" w:cs="Arial"/>
        </w:rPr>
        <w:t>Student No. – 101094697</w:t>
      </w:r>
    </w:p>
    <w:p w14:paraId="0B85E322" w14:textId="554B296B" w:rsidR="00BB7F4A" w:rsidRPr="00750FE7" w:rsidRDefault="00BB7F4A">
      <w:pPr>
        <w:rPr>
          <w:rFonts w:ascii="Arial" w:hAnsi="Arial" w:cs="Arial"/>
        </w:rPr>
      </w:pPr>
      <w:r w:rsidRPr="00750FE7">
        <w:rPr>
          <w:rFonts w:ascii="Arial" w:hAnsi="Arial" w:cs="Arial"/>
        </w:rPr>
        <w:t xml:space="preserve">Assignment – 1 </w:t>
      </w:r>
    </w:p>
    <w:p w14:paraId="3F80CB75" w14:textId="2911CD9D" w:rsidR="00BB7F4A" w:rsidRPr="00750FE7" w:rsidRDefault="00BB7F4A">
      <w:pPr>
        <w:rPr>
          <w:rFonts w:ascii="Arial" w:hAnsi="Arial" w:cs="Arial"/>
        </w:rPr>
      </w:pPr>
      <w:r w:rsidRPr="00750FE7">
        <w:rPr>
          <w:rFonts w:ascii="Arial" w:hAnsi="Arial" w:cs="Arial"/>
        </w:rPr>
        <w:t>Course No. – 3005</w:t>
      </w:r>
    </w:p>
    <w:p w14:paraId="77E38915" w14:textId="2B09BB4E" w:rsidR="00BB7F4A" w:rsidRPr="00750FE7" w:rsidRDefault="00BB7F4A">
      <w:pPr>
        <w:rPr>
          <w:rFonts w:ascii="Arial" w:hAnsi="Arial" w:cs="Arial"/>
        </w:rPr>
      </w:pPr>
    </w:p>
    <w:p w14:paraId="2F636CD0" w14:textId="60A76D34" w:rsidR="00BB7F4A" w:rsidRPr="00750FE7" w:rsidRDefault="00BB7F4A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</w:rPr>
        <w:t xml:space="preserve">Q1) </w:t>
      </w:r>
      <w:r w:rsidRPr="00750FE7">
        <w:rPr>
          <w:rFonts w:ascii="Arial" w:hAnsi="Arial" w:cs="Arial"/>
          <w:color w:val="000000"/>
          <w:lang w:val="en-US"/>
        </w:rPr>
        <w:t>Get the names of hobbies that “</w:t>
      </w:r>
      <w:proofErr w:type="spellStart"/>
      <w:r w:rsidRPr="00750FE7">
        <w:rPr>
          <w:rFonts w:ascii="Arial" w:hAnsi="Arial" w:cs="Arial"/>
          <w:color w:val="C10000"/>
          <w:lang w:val="en-US"/>
        </w:rPr>
        <w:t>lastname</w:t>
      </w:r>
      <w:proofErr w:type="spellEnd"/>
      <w:r w:rsidRPr="00750FE7">
        <w:rPr>
          <w:rFonts w:ascii="Arial" w:hAnsi="Arial" w:cs="Arial"/>
          <w:color w:val="000000"/>
          <w:lang w:val="en-US"/>
        </w:rPr>
        <w:t>” plays</w:t>
      </w:r>
      <w:r w:rsidRPr="00750FE7">
        <w:rPr>
          <w:rFonts w:ascii="Arial" w:hAnsi="Arial" w:cs="Arial"/>
          <w:color w:val="000000"/>
          <w:lang w:val="en-US"/>
        </w:rPr>
        <w:t>.</w:t>
      </w:r>
    </w:p>
    <w:p w14:paraId="39536FCA" w14:textId="77777777" w:rsidR="00BB7F4A" w:rsidRPr="00750FE7" w:rsidRDefault="00BB7F4A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A1)</w:t>
      </w:r>
      <w:r w:rsidRPr="00750FE7">
        <w:rPr>
          <w:rFonts w:ascii="Arial" w:hAnsi="Arial" w:cs="Arial"/>
          <w:color w:val="000000"/>
          <w:lang w:val="en-US"/>
        </w:rPr>
        <w:tab/>
      </w:r>
    </w:p>
    <w:p w14:paraId="12155749" w14:textId="13D083CB" w:rsidR="00BB7F4A" w:rsidRPr="00750FE7" w:rsidRDefault="00BB7F4A" w:rsidP="00BB7F4A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 xml:space="preserve">1 </w:t>
      </w:r>
      <w:r w:rsidR="009A6CB5" w:rsidRPr="00750FE7">
        <w:rPr>
          <w:rFonts w:ascii="Arial" w:hAnsi="Arial" w:cs="Arial"/>
          <w:color w:val="000000"/>
          <w:lang w:val="en-US"/>
        </w:rPr>
        <w:t>:</w:t>
      </w:r>
      <w:proofErr w:type="gramEnd"/>
      <w:r w:rsidRPr="00750FE7">
        <w:rPr>
          <w:rFonts w:ascii="Arial" w:hAnsi="Arial" w:cs="Arial"/>
          <w:color w:val="000000"/>
          <w:lang w:val="en-US"/>
        </w:rPr>
        <w:t>= Project P# (Select Name = “</w:t>
      </w:r>
      <w:proofErr w:type="spellStart"/>
      <w:r w:rsidRPr="00750FE7">
        <w:rPr>
          <w:rFonts w:ascii="Arial" w:hAnsi="Arial" w:cs="Arial"/>
          <w:color w:val="000000"/>
          <w:lang w:val="en-US"/>
        </w:rPr>
        <w:t>lastname</w:t>
      </w:r>
      <w:proofErr w:type="spellEnd"/>
      <w:r w:rsidRPr="00750FE7">
        <w:rPr>
          <w:rFonts w:ascii="Arial" w:hAnsi="Arial" w:cs="Arial"/>
          <w:color w:val="000000"/>
          <w:lang w:val="en-US"/>
        </w:rPr>
        <w:t>” (Person));</w:t>
      </w:r>
    </w:p>
    <w:p w14:paraId="1D9A2A39" w14:textId="77777777" w:rsidR="00BB7F4A" w:rsidRPr="00750FE7" w:rsidRDefault="00BB7F4A" w:rsidP="00BB7F4A">
      <w:pPr>
        <w:ind w:firstLine="720"/>
        <w:rPr>
          <w:rFonts w:ascii="Arial" w:hAnsi="Arial" w:cs="Arial"/>
          <w:color w:val="000000"/>
          <w:lang w:val="en-US"/>
        </w:rPr>
      </w:pPr>
    </w:p>
    <w:p w14:paraId="1E5888C3" w14:textId="3436B05F" w:rsidR="00BB7F4A" w:rsidRPr="00750FE7" w:rsidRDefault="00BB7F4A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</w:rPr>
        <w:tab/>
        <w:t>T</w:t>
      </w:r>
      <w:proofErr w:type="gramStart"/>
      <w:r w:rsidRPr="00750FE7">
        <w:rPr>
          <w:rFonts w:ascii="Arial" w:hAnsi="Arial" w:cs="Arial"/>
        </w:rPr>
        <w:t xml:space="preserve">2 </w:t>
      </w:r>
      <w:r w:rsidR="009A6CB5" w:rsidRPr="00750FE7">
        <w:rPr>
          <w:rFonts w:ascii="Arial" w:hAnsi="Arial" w:cs="Arial"/>
        </w:rPr>
        <w:t>:</w:t>
      </w:r>
      <w:proofErr w:type="gramEnd"/>
      <w:r w:rsidRPr="00750FE7">
        <w:rPr>
          <w:rFonts w:ascii="Arial" w:hAnsi="Arial" w:cs="Arial"/>
        </w:rPr>
        <w:t xml:space="preserve">= </w:t>
      </w:r>
      <w:r w:rsidRPr="00750FE7">
        <w:rPr>
          <w:rFonts w:ascii="Arial" w:hAnsi="Arial" w:cs="Arial"/>
          <w:color w:val="000000"/>
          <w:lang w:val="en-US"/>
        </w:rPr>
        <w:t xml:space="preserve">Project </w:t>
      </w:r>
      <w:r w:rsidR="00B91AAA" w:rsidRPr="00750FE7">
        <w:rPr>
          <w:rFonts w:ascii="Arial" w:hAnsi="Arial" w:cs="Arial"/>
          <w:color w:val="000000"/>
          <w:lang w:val="en-US"/>
        </w:rPr>
        <w:t>H</w:t>
      </w:r>
      <w:r w:rsidRPr="00750FE7">
        <w:rPr>
          <w:rFonts w:ascii="Arial" w:hAnsi="Arial" w:cs="Arial"/>
          <w:color w:val="000000"/>
          <w:lang w:val="en-US"/>
        </w:rPr>
        <w:t># (Sele</w:t>
      </w:r>
      <w:r w:rsidRPr="00750FE7">
        <w:rPr>
          <w:rFonts w:ascii="Arial" w:hAnsi="Arial" w:cs="Arial"/>
          <w:color w:val="000000"/>
          <w:lang w:val="en-US"/>
        </w:rPr>
        <w:t>ct P#</w:t>
      </w:r>
      <w:r w:rsidRPr="00750FE7">
        <w:rPr>
          <w:rFonts w:ascii="Arial" w:hAnsi="Arial" w:cs="Arial"/>
          <w:color w:val="000000"/>
          <w:lang w:val="en-US"/>
        </w:rPr>
        <w:t xml:space="preserve"> = </w:t>
      </w:r>
      <w:r w:rsidRPr="00750FE7">
        <w:rPr>
          <w:rFonts w:ascii="Arial" w:hAnsi="Arial" w:cs="Arial"/>
          <w:color w:val="000000"/>
          <w:lang w:val="en-US"/>
        </w:rPr>
        <w:t xml:space="preserve">T1 </w:t>
      </w:r>
      <w:r w:rsidRPr="00750FE7">
        <w:rPr>
          <w:rFonts w:ascii="Arial" w:hAnsi="Arial" w:cs="Arial"/>
          <w:color w:val="000000"/>
          <w:lang w:val="en-US"/>
        </w:rPr>
        <w:t>(P</w:t>
      </w:r>
      <w:r w:rsidRPr="00750FE7">
        <w:rPr>
          <w:rFonts w:ascii="Arial" w:hAnsi="Arial" w:cs="Arial"/>
          <w:color w:val="000000"/>
          <w:lang w:val="en-US"/>
        </w:rPr>
        <w:t>lay</w:t>
      </w:r>
      <w:r w:rsidRPr="00750FE7">
        <w:rPr>
          <w:rFonts w:ascii="Arial" w:hAnsi="Arial" w:cs="Arial"/>
          <w:color w:val="000000"/>
          <w:lang w:val="en-US"/>
        </w:rPr>
        <w:t>));</w:t>
      </w:r>
    </w:p>
    <w:p w14:paraId="01EC1022" w14:textId="5833990E" w:rsidR="00BB7F4A" w:rsidRPr="00750FE7" w:rsidRDefault="00BB7F4A">
      <w:pPr>
        <w:rPr>
          <w:rFonts w:ascii="Arial" w:hAnsi="Arial" w:cs="Arial"/>
          <w:color w:val="000000"/>
          <w:lang w:val="en-US"/>
        </w:rPr>
      </w:pPr>
    </w:p>
    <w:p w14:paraId="0C03835B" w14:textId="1117D2BA" w:rsidR="00BB7F4A" w:rsidRPr="00750FE7" w:rsidRDefault="00BB7F4A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</w:r>
      <w:r w:rsidR="000C5423" w:rsidRPr="00750FE7">
        <w:rPr>
          <w:rFonts w:ascii="Arial" w:hAnsi="Arial" w:cs="Arial"/>
          <w:color w:val="000000"/>
          <w:lang w:val="en-US"/>
        </w:rPr>
        <w:t>Project Name</w:t>
      </w:r>
      <w:r w:rsidRPr="00750FE7">
        <w:rPr>
          <w:rFonts w:ascii="Arial" w:hAnsi="Arial" w:cs="Arial"/>
          <w:color w:val="000000"/>
          <w:lang w:val="en-US"/>
        </w:rPr>
        <w:t xml:space="preserve"> (Select </w:t>
      </w:r>
      <w:r w:rsidRPr="00750FE7">
        <w:rPr>
          <w:rFonts w:ascii="Arial" w:hAnsi="Arial" w:cs="Arial"/>
          <w:color w:val="000000"/>
          <w:lang w:val="en-US"/>
        </w:rPr>
        <w:t>H</w:t>
      </w:r>
      <w:r w:rsidRPr="00750FE7">
        <w:rPr>
          <w:rFonts w:ascii="Arial" w:hAnsi="Arial" w:cs="Arial"/>
          <w:color w:val="000000"/>
          <w:lang w:val="en-US"/>
        </w:rPr>
        <w:t># = T</w:t>
      </w:r>
      <w:r w:rsidRPr="00750FE7">
        <w:rPr>
          <w:rFonts w:ascii="Arial" w:hAnsi="Arial" w:cs="Arial"/>
          <w:color w:val="000000"/>
          <w:lang w:val="en-US"/>
        </w:rPr>
        <w:t xml:space="preserve">2 </w:t>
      </w:r>
      <w:r w:rsidRPr="00750FE7">
        <w:rPr>
          <w:rFonts w:ascii="Arial" w:hAnsi="Arial" w:cs="Arial"/>
          <w:color w:val="000000"/>
          <w:lang w:val="en-US"/>
        </w:rPr>
        <w:t>(</w:t>
      </w:r>
      <w:r w:rsidRPr="00750FE7">
        <w:rPr>
          <w:rFonts w:ascii="Arial" w:hAnsi="Arial" w:cs="Arial"/>
          <w:color w:val="000000"/>
          <w:lang w:val="en-US"/>
        </w:rPr>
        <w:t>Hobby</w:t>
      </w:r>
      <w:r w:rsidRPr="00750FE7">
        <w:rPr>
          <w:rFonts w:ascii="Arial" w:hAnsi="Arial" w:cs="Arial"/>
          <w:color w:val="000000"/>
          <w:lang w:val="en-US"/>
        </w:rPr>
        <w:t>));</w:t>
      </w:r>
    </w:p>
    <w:p w14:paraId="59FBF014" w14:textId="3136062F" w:rsidR="009C53DF" w:rsidRPr="00750FE7" w:rsidRDefault="009C53DF">
      <w:pPr>
        <w:rPr>
          <w:rFonts w:ascii="Arial" w:hAnsi="Arial" w:cs="Arial"/>
          <w:color w:val="000000"/>
          <w:lang w:val="en-US"/>
        </w:rPr>
      </w:pPr>
    </w:p>
    <w:p w14:paraId="417AD6D0" w14:textId="5402D29C" w:rsidR="009C53DF" w:rsidRPr="00750FE7" w:rsidRDefault="009C53DF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  <w:t>Hobby</w:t>
      </w:r>
    </w:p>
    <w:tbl>
      <w:tblPr>
        <w:tblStyle w:val="TableGrid"/>
        <w:tblW w:w="0" w:type="auto"/>
        <w:tblInd w:w="475" w:type="dxa"/>
        <w:tblLook w:val="04A0" w:firstRow="1" w:lastRow="0" w:firstColumn="1" w:lastColumn="0" w:noHBand="0" w:noVBand="1"/>
      </w:tblPr>
      <w:tblGrid>
        <w:gridCol w:w="1413"/>
      </w:tblGrid>
      <w:tr w:rsidR="00381483" w:rsidRPr="00750FE7" w14:paraId="2163968E" w14:textId="77777777" w:rsidTr="009C53DF">
        <w:tc>
          <w:tcPr>
            <w:tcW w:w="1413" w:type="dxa"/>
          </w:tcPr>
          <w:p w14:paraId="771CA7F0" w14:textId="4389823D" w:rsidR="00381483" w:rsidRPr="00750FE7" w:rsidRDefault="00381483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9C53DF" w:rsidRPr="00750FE7" w14:paraId="79E6D8A4" w14:textId="77777777" w:rsidTr="009C53DF">
        <w:tc>
          <w:tcPr>
            <w:tcW w:w="1413" w:type="dxa"/>
          </w:tcPr>
          <w:p w14:paraId="4872DF21" w14:textId="03DD2A2E" w:rsidR="009C53DF" w:rsidRPr="00750FE7" w:rsidRDefault="009C53D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Chess</w:t>
            </w:r>
          </w:p>
        </w:tc>
      </w:tr>
      <w:tr w:rsidR="009C53DF" w:rsidRPr="00750FE7" w14:paraId="54F3A514" w14:textId="77777777" w:rsidTr="009C53DF">
        <w:tc>
          <w:tcPr>
            <w:tcW w:w="1413" w:type="dxa"/>
          </w:tcPr>
          <w:p w14:paraId="2811FBBF" w14:textId="0F758F5E" w:rsidR="009C53DF" w:rsidRPr="00750FE7" w:rsidRDefault="009C53D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Dancing</w:t>
            </w:r>
          </w:p>
        </w:tc>
      </w:tr>
    </w:tbl>
    <w:p w14:paraId="00980787" w14:textId="47F94938" w:rsidR="009C53DF" w:rsidRPr="00750FE7" w:rsidRDefault="009C53DF">
      <w:pPr>
        <w:rPr>
          <w:rFonts w:ascii="Arial" w:hAnsi="Arial" w:cs="Arial"/>
          <w:color w:val="000000"/>
          <w:lang w:val="en-US"/>
        </w:rPr>
      </w:pPr>
    </w:p>
    <w:p w14:paraId="6C9320B0" w14:textId="6359FC51" w:rsidR="00BB7F4A" w:rsidRPr="00750FE7" w:rsidRDefault="00BB7F4A">
      <w:pPr>
        <w:rPr>
          <w:rFonts w:ascii="Arial" w:hAnsi="Arial" w:cs="Arial"/>
          <w:color w:val="000000"/>
          <w:lang w:val="en-US"/>
        </w:rPr>
      </w:pPr>
    </w:p>
    <w:p w14:paraId="0E319D59" w14:textId="67C57360" w:rsidR="00BB7F4A" w:rsidRPr="00750FE7" w:rsidRDefault="00BB7F4A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 xml:space="preserve">Q2) </w:t>
      </w:r>
      <w:r w:rsidRPr="00750FE7">
        <w:rPr>
          <w:rFonts w:ascii="Arial" w:hAnsi="Arial" w:cs="Arial"/>
          <w:lang w:val="en-US"/>
        </w:rPr>
        <w:t>Get the names of persons who play Bowling.</w:t>
      </w:r>
    </w:p>
    <w:p w14:paraId="1CE80A03" w14:textId="3A64A319" w:rsidR="00BB7F4A" w:rsidRPr="00750FE7" w:rsidRDefault="00BB7F4A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>A2)</w:t>
      </w:r>
    </w:p>
    <w:p w14:paraId="02D8E4F8" w14:textId="4A1EE648" w:rsidR="00BB7F4A" w:rsidRPr="00750FE7" w:rsidRDefault="00BB7F4A" w:rsidP="00BB7F4A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 xml:space="preserve">1 </w:t>
      </w:r>
      <w:r w:rsidR="009A6CB5" w:rsidRPr="00750FE7">
        <w:rPr>
          <w:rFonts w:ascii="Arial" w:hAnsi="Arial" w:cs="Arial"/>
          <w:color w:val="000000"/>
          <w:lang w:val="en-US"/>
        </w:rPr>
        <w:t>:</w:t>
      </w:r>
      <w:proofErr w:type="gramEnd"/>
      <w:r w:rsidRPr="00750FE7">
        <w:rPr>
          <w:rFonts w:ascii="Arial" w:hAnsi="Arial" w:cs="Arial"/>
          <w:color w:val="000000"/>
          <w:lang w:val="en-US"/>
        </w:rPr>
        <w:t xml:space="preserve">= Project </w:t>
      </w:r>
      <w:r w:rsidRPr="00750FE7">
        <w:rPr>
          <w:rFonts w:ascii="Arial" w:hAnsi="Arial" w:cs="Arial"/>
          <w:color w:val="000000"/>
          <w:lang w:val="en-US"/>
        </w:rPr>
        <w:t>H</w:t>
      </w:r>
      <w:r w:rsidRPr="00750FE7">
        <w:rPr>
          <w:rFonts w:ascii="Arial" w:hAnsi="Arial" w:cs="Arial"/>
          <w:color w:val="000000"/>
          <w:lang w:val="en-US"/>
        </w:rPr>
        <w:t># (Select Name = “</w:t>
      </w:r>
      <w:r w:rsidRPr="00750FE7">
        <w:rPr>
          <w:rFonts w:ascii="Arial" w:hAnsi="Arial" w:cs="Arial"/>
          <w:color w:val="000000"/>
          <w:lang w:val="en-US"/>
        </w:rPr>
        <w:t>Bowling</w:t>
      </w:r>
      <w:r w:rsidRPr="00750FE7">
        <w:rPr>
          <w:rFonts w:ascii="Arial" w:hAnsi="Arial" w:cs="Arial"/>
          <w:color w:val="000000"/>
          <w:lang w:val="en-US"/>
        </w:rPr>
        <w:t>” (</w:t>
      </w:r>
      <w:r w:rsidRPr="00750FE7">
        <w:rPr>
          <w:rFonts w:ascii="Arial" w:hAnsi="Arial" w:cs="Arial"/>
          <w:color w:val="000000"/>
          <w:lang w:val="en-US"/>
        </w:rPr>
        <w:t>Hobby</w:t>
      </w:r>
      <w:r w:rsidRPr="00750FE7">
        <w:rPr>
          <w:rFonts w:ascii="Arial" w:hAnsi="Arial" w:cs="Arial"/>
          <w:color w:val="000000"/>
          <w:lang w:val="en-US"/>
        </w:rPr>
        <w:t>));</w:t>
      </w:r>
    </w:p>
    <w:p w14:paraId="18DD34CE" w14:textId="793F7B54" w:rsidR="00BB7F4A" w:rsidRPr="00750FE7" w:rsidRDefault="00BB7F4A" w:rsidP="00BB7F4A">
      <w:pPr>
        <w:ind w:firstLine="720"/>
        <w:rPr>
          <w:rFonts w:ascii="Arial" w:hAnsi="Arial" w:cs="Arial"/>
          <w:color w:val="000000"/>
          <w:lang w:val="en-US"/>
        </w:rPr>
      </w:pPr>
    </w:p>
    <w:p w14:paraId="421CDDA0" w14:textId="2D5C5468" w:rsidR="00BB7F4A" w:rsidRPr="00750FE7" w:rsidRDefault="00BB7F4A" w:rsidP="00BB7F4A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2</w:t>
      </w:r>
      <w:r w:rsidRPr="00750FE7">
        <w:rPr>
          <w:rFonts w:ascii="Arial" w:hAnsi="Arial" w:cs="Arial"/>
          <w:color w:val="000000"/>
          <w:lang w:val="en-US"/>
        </w:rPr>
        <w:t xml:space="preserve"> </w:t>
      </w:r>
      <w:r w:rsidR="009A6CB5" w:rsidRPr="00750FE7">
        <w:rPr>
          <w:rFonts w:ascii="Arial" w:hAnsi="Arial" w:cs="Arial"/>
          <w:color w:val="000000"/>
          <w:lang w:val="en-US"/>
        </w:rPr>
        <w:t>:</w:t>
      </w:r>
      <w:proofErr w:type="gramEnd"/>
      <w:r w:rsidRPr="00750FE7">
        <w:rPr>
          <w:rFonts w:ascii="Arial" w:hAnsi="Arial" w:cs="Arial"/>
          <w:color w:val="000000"/>
          <w:lang w:val="en-US"/>
        </w:rPr>
        <w:t xml:space="preserve">= Project P# (Select </w:t>
      </w:r>
      <w:r w:rsidRPr="00750FE7">
        <w:rPr>
          <w:rFonts w:ascii="Arial" w:hAnsi="Arial" w:cs="Arial"/>
          <w:color w:val="000000"/>
          <w:lang w:val="en-US"/>
        </w:rPr>
        <w:t>H#</w:t>
      </w:r>
      <w:r w:rsidRPr="00750FE7">
        <w:rPr>
          <w:rFonts w:ascii="Arial" w:hAnsi="Arial" w:cs="Arial"/>
          <w:color w:val="000000"/>
          <w:lang w:val="en-US"/>
        </w:rPr>
        <w:t xml:space="preserve"> = </w:t>
      </w:r>
      <w:r w:rsidRPr="00750FE7">
        <w:rPr>
          <w:rFonts w:ascii="Arial" w:hAnsi="Arial" w:cs="Arial"/>
          <w:color w:val="000000"/>
          <w:lang w:val="en-US"/>
        </w:rPr>
        <w:t>T1</w:t>
      </w:r>
      <w:r w:rsidRPr="00750FE7">
        <w:rPr>
          <w:rFonts w:ascii="Arial" w:hAnsi="Arial" w:cs="Arial"/>
          <w:color w:val="000000"/>
          <w:lang w:val="en-US"/>
        </w:rPr>
        <w:t xml:space="preserve"> (P</w:t>
      </w:r>
      <w:r w:rsidRPr="00750FE7">
        <w:rPr>
          <w:rFonts w:ascii="Arial" w:hAnsi="Arial" w:cs="Arial"/>
          <w:color w:val="000000"/>
          <w:lang w:val="en-US"/>
        </w:rPr>
        <w:t>lay</w:t>
      </w:r>
      <w:r w:rsidRPr="00750FE7">
        <w:rPr>
          <w:rFonts w:ascii="Arial" w:hAnsi="Arial" w:cs="Arial"/>
          <w:color w:val="000000"/>
          <w:lang w:val="en-US"/>
        </w:rPr>
        <w:t>));</w:t>
      </w:r>
    </w:p>
    <w:p w14:paraId="55E7B1D4" w14:textId="349E01CF" w:rsidR="00BB7F4A" w:rsidRPr="00750FE7" w:rsidRDefault="00BB7F4A" w:rsidP="00BB7F4A">
      <w:pPr>
        <w:ind w:firstLine="720"/>
        <w:rPr>
          <w:rFonts w:ascii="Arial" w:hAnsi="Arial" w:cs="Arial"/>
          <w:color w:val="000000"/>
          <w:lang w:val="en-US"/>
        </w:rPr>
      </w:pPr>
    </w:p>
    <w:p w14:paraId="261D789C" w14:textId="2C09D5A7" w:rsidR="00BB7F4A" w:rsidRPr="00750FE7" w:rsidRDefault="00BB7F4A" w:rsidP="00BB7F4A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 xml:space="preserve">Project </w:t>
      </w:r>
      <w:r w:rsidRPr="00750FE7">
        <w:rPr>
          <w:rFonts w:ascii="Arial" w:hAnsi="Arial" w:cs="Arial"/>
          <w:color w:val="000000"/>
          <w:lang w:val="en-US"/>
        </w:rPr>
        <w:t>Name</w:t>
      </w:r>
      <w:r w:rsidRPr="00750FE7">
        <w:rPr>
          <w:rFonts w:ascii="Arial" w:hAnsi="Arial" w:cs="Arial"/>
          <w:color w:val="000000"/>
          <w:lang w:val="en-US"/>
        </w:rPr>
        <w:t xml:space="preserve"> (Select </w:t>
      </w:r>
      <w:r w:rsidRPr="00750FE7">
        <w:rPr>
          <w:rFonts w:ascii="Arial" w:hAnsi="Arial" w:cs="Arial"/>
          <w:color w:val="000000"/>
          <w:lang w:val="en-US"/>
        </w:rPr>
        <w:t>P#</w:t>
      </w:r>
      <w:r w:rsidRPr="00750FE7">
        <w:rPr>
          <w:rFonts w:ascii="Arial" w:hAnsi="Arial" w:cs="Arial"/>
          <w:color w:val="000000"/>
          <w:lang w:val="en-US"/>
        </w:rPr>
        <w:t xml:space="preserve"> = </w:t>
      </w:r>
      <w:r w:rsidRPr="00750FE7">
        <w:rPr>
          <w:rFonts w:ascii="Arial" w:hAnsi="Arial" w:cs="Arial"/>
          <w:color w:val="000000"/>
          <w:lang w:val="en-US"/>
        </w:rPr>
        <w:t>T2</w:t>
      </w:r>
      <w:r w:rsidRPr="00750FE7">
        <w:rPr>
          <w:rFonts w:ascii="Arial" w:hAnsi="Arial" w:cs="Arial"/>
          <w:color w:val="000000"/>
          <w:lang w:val="en-US"/>
        </w:rPr>
        <w:t xml:space="preserve"> (Person));</w:t>
      </w:r>
    </w:p>
    <w:p w14:paraId="10562C9B" w14:textId="11052EED" w:rsidR="009C53DF" w:rsidRPr="00750FE7" w:rsidRDefault="009C53DF" w:rsidP="00BB7F4A">
      <w:pPr>
        <w:ind w:firstLine="720"/>
        <w:rPr>
          <w:rFonts w:ascii="Arial" w:hAnsi="Arial" w:cs="Arial"/>
          <w:color w:val="000000"/>
          <w:lang w:val="en-US"/>
        </w:rPr>
      </w:pPr>
    </w:p>
    <w:p w14:paraId="28A3B1E0" w14:textId="77777777" w:rsidR="009C53DF" w:rsidRPr="00750FE7" w:rsidRDefault="009C53DF" w:rsidP="009C53DF">
      <w:pPr>
        <w:rPr>
          <w:rFonts w:ascii="Arial" w:hAnsi="Arial" w:cs="Arial"/>
          <w:color w:val="000000"/>
          <w:lang w:val="en-US"/>
        </w:rPr>
      </w:pPr>
    </w:p>
    <w:p w14:paraId="2AEB9B12" w14:textId="24AC967B" w:rsidR="009C53DF" w:rsidRPr="00750FE7" w:rsidRDefault="009C53DF" w:rsidP="009C53DF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</w:r>
      <w:r w:rsidRPr="00750FE7">
        <w:rPr>
          <w:rFonts w:ascii="Arial" w:hAnsi="Arial" w:cs="Arial"/>
          <w:color w:val="000000"/>
          <w:lang w:val="en-US"/>
        </w:rPr>
        <w:t>Person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</w:tblGrid>
      <w:tr w:rsidR="00381483" w:rsidRPr="00750FE7" w14:paraId="37CDC4EA" w14:textId="77777777" w:rsidTr="00782739">
        <w:tc>
          <w:tcPr>
            <w:tcW w:w="1413" w:type="dxa"/>
          </w:tcPr>
          <w:p w14:paraId="152B439E" w14:textId="6197CEA6" w:rsidR="00381483" w:rsidRPr="00750FE7" w:rsidRDefault="00381483" w:rsidP="00782739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9C53DF" w:rsidRPr="00750FE7" w14:paraId="02F2E398" w14:textId="77777777" w:rsidTr="00782739">
        <w:tc>
          <w:tcPr>
            <w:tcW w:w="1413" w:type="dxa"/>
          </w:tcPr>
          <w:p w14:paraId="2BA8B9F6" w14:textId="5C436966" w:rsidR="009C53DF" w:rsidRPr="00750FE7" w:rsidRDefault="009C53DF" w:rsidP="00782739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Smith</w:t>
            </w:r>
          </w:p>
        </w:tc>
      </w:tr>
      <w:tr w:rsidR="009C53DF" w:rsidRPr="00750FE7" w14:paraId="39DC9210" w14:textId="77777777" w:rsidTr="00782739">
        <w:tc>
          <w:tcPr>
            <w:tcW w:w="1413" w:type="dxa"/>
          </w:tcPr>
          <w:p w14:paraId="3B11EDCD" w14:textId="03BA5BDC" w:rsidR="009C53DF" w:rsidRPr="00750FE7" w:rsidRDefault="009C53DF" w:rsidP="00782739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</w:tbl>
    <w:p w14:paraId="0EE6003C" w14:textId="77720EEF" w:rsidR="009C53DF" w:rsidRPr="00750FE7" w:rsidRDefault="002F1CE4" w:rsidP="00BB7F4A">
      <w:pPr>
        <w:ind w:firstLine="720"/>
        <w:rPr>
          <w:rFonts w:ascii="Arial" w:hAnsi="Arial" w:cs="Arial"/>
          <w:color w:val="000000"/>
          <w:lang w:val="en-US"/>
        </w:rPr>
      </w:pPr>
      <w:ins w:id="0" w:author="Khushal Singh" w:date="2019-09-21T22:21:00Z">
        <w:r w:rsidRPr="004F3C14">
          <w:rPr>
            <w:rFonts w:ascii="Arial" w:hAnsi="Arial" w:cs="Arial"/>
            <w:color w:val="000000"/>
            <w:lang w:val="en-US"/>
          </w:rPr>
          <w:br w:type="textWrapping" w:clear="all"/>
        </w:r>
      </w:ins>
    </w:p>
    <w:p w14:paraId="132B8E74" w14:textId="77777777" w:rsidR="009C53DF" w:rsidRPr="00750FE7" w:rsidRDefault="009C53DF" w:rsidP="00BB7F4A">
      <w:pPr>
        <w:ind w:firstLine="720"/>
        <w:rPr>
          <w:rFonts w:ascii="Arial" w:hAnsi="Arial" w:cs="Arial"/>
          <w:color w:val="000000"/>
          <w:lang w:val="en-US"/>
        </w:rPr>
      </w:pPr>
    </w:p>
    <w:p w14:paraId="5280BE2B" w14:textId="77777777" w:rsidR="006B476C" w:rsidRPr="00750FE7" w:rsidRDefault="006B476C" w:rsidP="00BB7F4A">
      <w:pPr>
        <w:ind w:firstLine="720"/>
        <w:rPr>
          <w:rFonts w:ascii="Arial" w:hAnsi="Arial" w:cs="Arial"/>
          <w:color w:val="000000"/>
          <w:lang w:val="en-US"/>
        </w:rPr>
      </w:pPr>
    </w:p>
    <w:p w14:paraId="12A191B2" w14:textId="61CA7697" w:rsidR="006B476C" w:rsidRPr="00750FE7" w:rsidRDefault="006B476C" w:rsidP="006B476C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 xml:space="preserve">Q3) </w:t>
      </w:r>
      <w:r w:rsidRPr="00750FE7">
        <w:rPr>
          <w:rFonts w:ascii="Arial" w:hAnsi="Arial" w:cs="Arial"/>
          <w:lang w:val="en-US"/>
        </w:rPr>
        <w:t>Get the names of persons who play a hobby more than 3 times.</w:t>
      </w:r>
    </w:p>
    <w:p w14:paraId="2F346429" w14:textId="420EC67B" w:rsidR="006B476C" w:rsidRPr="00750FE7" w:rsidRDefault="006B476C" w:rsidP="006B476C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 xml:space="preserve">A3) </w:t>
      </w:r>
    </w:p>
    <w:p w14:paraId="43366209" w14:textId="6502895B" w:rsidR="006B476C" w:rsidRPr="00750FE7" w:rsidRDefault="006B476C" w:rsidP="006B476C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lang w:val="en-US"/>
        </w:rPr>
        <w:tab/>
        <w:t>T</w:t>
      </w:r>
      <w:proofErr w:type="gramStart"/>
      <w:r w:rsidRPr="00750FE7">
        <w:rPr>
          <w:rFonts w:ascii="Arial" w:hAnsi="Arial" w:cs="Arial"/>
          <w:lang w:val="en-US"/>
        </w:rPr>
        <w:t xml:space="preserve">1 </w:t>
      </w:r>
      <w:r w:rsidR="009A6CB5" w:rsidRPr="00750FE7">
        <w:rPr>
          <w:rFonts w:ascii="Arial" w:hAnsi="Arial" w:cs="Arial"/>
          <w:lang w:val="en-US"/>
        </w:rPr>
        <w:t>:</w:t>
      </w:r>
      <w:proofErr w:type="gramEnd"/>
      <w:r w:rsidRPr="00750FE7">
        <w:rPr>
          <w:rFonts w:ascii="Arial" w:hAnsi="Arial" w:cs="Arial"/>
          <w:lang w:val="en-US"/>
        </w:rPr>
        <w:t xml:space="preserve">= </w:t>
      </w:r>
      <w:r w:rsidRPr="00750FE7">
        <w:rPr>
          <w:rFonts w:ascii="Arial" w:hAnsi="Arial" w:cs="Arial"/>
          <w:color w:val="000000"/>
          <w:lang w:val="en-US"/>
        </w:rPr>
        <w:t xml:space="preserve">Project </w:t>
      </w:r>
      <w:r w:rsidRPr="00750FE7">
        <w:rPr>
          <w:rFonts w:ascii="Arial" w:hAnsi="Arial" w:cs="Arial"/>
          <w:color w:val="000000"/>
          <w:lang w:val="en-US"/>
        </w:rPr>
        <w:t>H#</w:t>
      </w:r>
      <w:r w:rsidRPr="00750FE7">
        <w:rPr>
          <w:rFonts w:ascii="Arial" w:hAnsi="Arial" w:cs="Arial"/>
          <w:color w:val="000000"/>
          <w:lang w:val="en-US"/>
        </w:rPr>
        <w:t xml:space="preserve"> (Select</w:t>
      </w:r>
      <w:r w:rsidRPr="00750FE7">
        <w:rPr>
          <w:rFonts w:ascii="Arial" w:hAnsi="Arial" w:cs="Arial"/>
          <w:color w:val="000000"/>
          <w:lang w:val="en-US"/>
        </w:rPr>
        <w:t xml:space="preserve"> Times &gt; 3</w:t>
      </w:r>
      <w:r w:rsidRPr="00750FE7">
        <w:rPr>
          <w:rFonts w:ascii="Arial" w:hAnsi="Arial" w:cs="Arial"/>
          <w:color w:val="000000"/>
          <w:lang w:val="en-US"/>
        </w:rPr>
        <w:t xml:space="preserve"> (P</w:t>
      </w:r>
      <w:r w:rsidRPr="00750FE7">
        <w:rPr>
          <w:rFonts w:ascii="Arial" w:hAnsi="Arial" w:cs="Arial"/>
          <w:color w:val="000000"/>
          <w:lang w:val="en-US"/>
        </w:rPr>
        <w:t>lay</w:t>
      </w:r>
      <w:r w:rsidRPr="00750FE7">
        <w:rPr>
          <w:rFonts w:ascii="Arial" w:hAnsi="Arial" w:cs="Arial"/>
          <w:color w:val="000000"/>
          <w:lang w:val="en-US"/>
        </w:rPr>
        <w:t>));</w:t>
      </w:r>
    </w:p>
    <w:p w14:paraId="35348243" w14:textId="6167D142" w:rsidR="006B476C" w:rsidRPr="00750FE7" w:rsidRDefault="006B476C" w:rsidP="006B476C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</w:r>
    </w:p>
    <w:p w14:paraId="66D3C796" w14:textId="0C15A675" w:rsidR="006B476C" w:rsidRPr="00750FE7" w:rsidRDefault="006B476C" w:rsidP="006B476C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  <w:t>Project Name (Select P# = T1(Person));</w:t>
      </w:r>
    </w:p>
    <w:p w14:paraId="4FD33A2A" w14:textId="77777777" w:rsidR="009C53DF" w:rsidRPr="00750FE7" w:rsidRDefault="009C53DF" w:rsidP="009C53DF">
      <w:pPr>
        <w:rPr>
          <w:rFonts w:ascii="Arial" w:hAnsi="Arial" w:cs="Arial"/>
          <w:color w:val="000000"/>
          <w:lang w:val="en-US"/>
        </w:rPr>
      </w:pPr>
    </w:p>
    <w:p w14:paraId="756B4B2D" w14:textId="1D37CDD0" w:rsidR="009C53DF" w:rsidRPr="00750FE7" w:rsidRDefault="009C53DF" w:rsidP="009C53DF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</w:r>
      <w:r w:rsidRPr="00750FE7">
        <w:rPr>
          <w:rFonts w:ascii="Arial" w:hAnsi="Arial" w:cs="Arial"/>
          <w:color w:val="000000"/>
          <w:lang w:val="en-US"/>
        </w:rPr>
        <w:t>Person</w:t>
      </w:r>
    </w:p>
    <w:tbl>
      <w:tblPr>
        <w:tblStyle w:val="TableGrid"/>
        <w:tblW w:w="0" w:type="auto"/>
        <w:tblInd w:w="475" w:type="dxa"/>
        <w:tblLook w:val="04A0" w:firstRow="1" w:lastRow="0" w:firstColumn="1" w:lastColumn="0" w:noHBand="0" w:noVBand="1"/>
      </w:tblPr>
      <w:tblGrid>
        <w:gridCol w:w="1413"/>
      </w:tblGrid>
      <w:tr w:rsidR="00381483" w:rsidRPr="00750FE7" w14:paraId="7459C3B1" w14:textId="77777777" w:rsidTr="001C1AFF">
        <w:tc>
          <w:tcPr>
            <w:tcW w:w="1413" w:type="dxa"/>
          </w:tcPr>
          <w:p w14:paraId="0FA62803" w14:textId="32956849" w:rsidR="00381483" w:rsidRPr="00750FE7" w:rsidRDefault="00381483" w:rsidP="001C1AFF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9C53DF" w:rsidRPr="00750FE7" w14:paraId="390E1F5A" w14:textId="77777777" w:rsidTr="001C1AFF">
        <w:tc>
          <w:tcPr>
            <w:tcW w:w="1413" w:type="dxa"/>
          </w:tcPr>
          <w:p w14:paraId="302FE919" w14:textId="6028A5D9" w:rsidR="009C53DF" w:rsidRPr="00750FE7" w:rsidRDefault="00381483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Smith</w:t>
            </w:r>
          </w:p>
        </w:tc>
      </w:tr>
      <w:tr w:rsidR="009C53DF" w:rsidRPr="00750FE7" w14:paraId="3495A3C8" w14:textId="77777777" w:rsidTr="001C1AFF">
        <w:tc>
          <w:tcPr>
            <w:tcW w:w="1413" w:type="dxa"/>
          </w:tcPr>
          <w:p w14:paraId="6DD58D2B" w14:textId="64FCADF3" w:rsidR="009C53DF" w:rsidRPr="00750FE7" w:rsidRDefault="00381483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  <w:tr w:rsidR="00381483" w:rsidRPr="00750FE7" w14:paraId="0B0C269B" w14:textId="77777777" w:rsidTr="001C1AFF">
        <w:tc>
          <w:tcPr>
            <w:tcW w:w="1413" w:type="dxa"/>
          </w:tcPr>
          <w:p w14:paraId="39C6648C" w14:textId="147F85A5" w:rsidR="00381483" w:rsidRPr="00750FE7" w:rsidRDefault="00381483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Lastname</w:t>
            </w:r>
          </w:p>
        </w:tc>
      </w:tr>
    </w:tbl>
    <w:p w14:paraId="7A8EB56E" w14:textId="77777777" w:rsidR="009C53DF" w:rsidRPr="00750FE7" w:rsidRDefault="009C53DF" w:rsidP="006B476C">
      <w:pPr>
        <w:rPr>
          <w:rFonts w:ascii="Arial" w:hAnsi="Arial" w:cs="Arial"/>
          <w:color w:val="000000"/>
          <w:lang w:val="en-US"/>
        </w:rPr>
      </w:pPr>
    </w:p>
    <w:p w14:paraId="24137C3F" w14:textId="1A9254B5" w:rsidR="006B476C" w:rsidRPr="00750FE7" w:rsidRDefault="006B476C" w:rsidP="006B476C">
      <w:pPr>
        <w:rPr>
          <w:rFonts w:ascii="Arial" w:hAnsi="Arial" w:cs="Arial"/>
          <w:color w:val="000000"/>
          <w:lang w:val="en-US"/>
        </w:rPr>
      </w:pPr>
    </w:p>
    <w:p w14:paraId="7AC852BB" w14:textId="7D9B72AD" w:rsidR="006B476C" w:rsidRPr="00750FE7" w:rsidRDefault="006B476C" w:rsidP="006B476C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Q4)</w:t>
      </w:r>
      <w:r w:rsidRPr="00750FE7">
        <w:rPr>
          <w:rFonts w:ascii="Arial" w:hAnsi="Arial" w:cs="Arial"/>
          <w:lang w:val="en-US"/>
        </w:rPr>
        <w:t xml:space="preserve"> </w:t>
      </w:r>
      <w:r w:rsidRPr="00750FE7">
        <w:rPr>
          <w:rFonts w:ascii="Arial" w:hAnsi="Arial" w:cs="Arial"/>
          <w:lang w:val="en-US"/>
        </w:rPr>
        <w:t>Get the names of persons who play either chess or dancing.</w:t>
      </w:r>
    </w:p>
    <w:p w14:paraId="4F8B600A" w14:textId="370A6DF5" w:rsidR="006B476C" w:rsidRPr="00750FE7" w:rsidRDefault="006B476C" w:rsidP="006B476C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>A4)</w:t>
      </w:r>
    </w:p>
    <w:p w14:paraId="2CB83C57" w14:textId="55FCF9A8" w:rsidR="00BB7F4A" w:rsidRPr="00750FE7" w:rsidRDefault="006B476C" w:rsidP="006B476C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lang w:val="en-US"/>
        </w:rPr>
        <w:tab/>
      </w:r>
      <w:proofErr w:type="gramStart"/>
      <w:r w:rsidRPr="00750FE7">
        <w:rPr>
          <w:rFonts w:ascii="Arial" w:hAnsi="Arial" w:cs="Arial"/>
          <w:lang w:val="en-US"/>
        </w:rPr>
        <w:t>R</w:t>
      </w:r>
      <w:r w:rsidRPr="00750FE7">
        <w:rPr>
          <w:rFonts w:ascii="Arial" w:hAnsi="Arial" w:cs="Arial"/>
          <w:color w:val="000000"/>
          <w:lang w:val="en-US"/>
        </w:rPr>
        <w:t xml:space="preserve"> </w:t>
      </w:r>
      <w:r w:rsidR="009A6CB5" w:rsidRPr="00750FE7">
        <w:rPr>
          <w:rFonts w:ascii="Arial" w:hAnsi="Arial" w:cs="Arial"/>
          <w:color w:val="000000"/>
          <w:lang w:val="en-US"/>
        </w:rPr>
        <w:t>:</w:t>
      </w:r>
      <w:proofErr w:type="gramEnd"/>
      <w:r w:rsidRPr="00750FE7">
        <w:rPr>
          <w:rFonts w:ascii="Arial" w:hAnsi="Arial" w:cs="Arial"/>
          <w:color w:val="000000"/>
          <w:lang w:val="en-US"/>
        </w:rPr>
        <w:t>= Project H# (Select Name = “</w:t>
      </w:r>
      <w:r w:rsidRPr="00750FE7">
        <w:rPr>
          <w:rFonts w:ascii="Arial" w:hAnsi="Arial" w:cs="Arial"/>
          <w:color w:val="000000"/>
          <w:lang w:val="en-US"/>
        </w:rPr>
        <w:t>Chess</w:t>
      </w:r>
      <w:r w:rsidRPr="00750FE7">
        <w:rPr>
          <w:rFonts w:ascii="Arial" w:hAnsi="Arial" w:cs="Arial"/>
          <w:color w:val="000000"/>
          <w:lang w:val="en-US"/>
        </w:rPr>
        <w:t>” (Hobby));</w:t>
      </w:r>
    </w:p>
    <w:p w14:paraId="1207427D" w14:textId="77777777" w:rsidR="006B476C" w:rsidRPr="00750FE7" w:rsidRDefault="006B476C" w:rsidP="006B476C">
      <w:pPr>
        <w:rPr>
          <w:rFonts w:ascii="Arial" w:hAnsi="Arial" w:cs="Arial"/>
          <w:color w:val="000000"/>
          <w:lang w:val="en-US"/>
        </w:rPr>
      </w:pPr>
    </w:p>
    <w:p w14:paraId="7337EA69" w14:textId="1F4FDDCE" w:rsidR="006B476C" w:rsidRPr="00750FE7" w:rsidRDefault="006B476C" w:rsidP="006B476C">
      <w:pPr>
        <w:ind w:firstLine="720"/>
        <w:rPr>
          <w:rFonts w:ascii="Arial" w:hAnsi="Arial" w:cs="Arial"/>
          <w:color w:val="000000"/>
          <w:lang w:val="en-US"/>
        </w:rPr>
      </w:pPr>
      <w:proofErr w:type="gramStart"/>
      <w:r w:rsidRPr="00750FE7">
        <w:rPr>
          <w:rFonts w:ascii="Arial" w:hAnsi="Arial" w:cs="Arial"/>
          <w:lang w:val="en-US"/>
        </w:rPr>
        <w:t>S</w:t>
      </w:r>
      <w:r w:rsidRPr="00750FE7">
        <w:rPr>
          <w:rFonts w:ascii="Arial" w:hAnsi="Arial" w:cs="Arial"/>
          <w:color w:val="000000"/>
          <w:lang w:val="en-US"/>
        </w:rPr>
        <w:t xml:space="preserve"> </w:t>
      </w:r>
      <w:r w:rsidR="009A6CB5" w:rsidRPr="00750FE7">
        <w:rPr>
          <w:rFonts w:ascii="Arial" w:hAnsi="Arial" w:cs="Arial"/>
          <w:color w:val="000000"/>
          <w:lang w:val="en-US"/>
        </w:rPr>
        <w:t>:</w:t>
      </w:r>
      <w:proofErr w:type="gramEnd"/>
      <w:r w:rsidRPr="00750FE7">
        <w:rPr>
          <w:rFonts w:ascii="Arial" w:hAnsi="Arial" w:cs="Arial"/>
          <w:color w:val="000000"/>
          <w:lang w:val="en-US"/>
        </w:rPr>
        <w:t>=</w:t>
      </w:r>
      <w:r w:rsidR="009A6CB5" w:rsidRPr="00750FE7">
        <w:rPr>
          <w:rFonts w:ascii="Arial" w:hAnsi="Arial" w:cs="Arial"/>
          <w:color w:val="000000"/>
          <w:lang w:val="en-US"/>
        </w:rPr>
        <w:t xml:space="preserve"> </w:t>
      </w:r>
      <w:r w:rsidRPr="00750FE7">
        <w:rPr>
          <w:rFonts w:ascii="Arial" w:hAnsi="Arial" w:cs="Arial"/>
          <w:color w:val="000000"/>
          <w:lang w:val="en-US"/>
        </w:rPr>
        <w:t>Project H# (Select Name = “</w:t>
      </w:r>
      <w:r w:rsidRPr="00750FE7">
        <w:rPr>
          <w:rFonts w:ascii="Arial" w:hAnsi="Arial" w:cs="Arial"/>
          <w:color w:val="000000"/>
          <w:lang w:val="en-US"/>
        </w:rPr>
        <w:t>Dancing</w:t>
      </w:r>
      <w:r w:rsidRPr="00750FE7">
        <w:rPr>
          <w:rFonts w:ascii="Arial" w:hAnsi="Arial" w:cs="Arial"/>
          <w:color w:val="000000"/>
          <w:lang w:val="en-US"/>
        </w:rPr>
        <w:t>” (Hobby));</w:t>
      </w:r>
    </w:p>
    <w:p w14:paraId="7D96DA6B" w14:textId="1F4645A4" w:rsidR="006B476C" w:rsidRPr="00750FE7" w:rsidRDefault="006B476C" w:rsidP="006B476C">
      <w:pPr>
        <w:ind w:firstLine="720"/>
        <w:rPr>
          <w:rFonts w:ascii="Arial" w:hAnsi="Arial" w:cs="Arial"/>
          <w:color w:val="000000"/>
          <w:lang w:val="en-US"/>
        </w:rPr>
      </w:pPr>
    </w:p>
    <w:p w14:paraId="65EA6756" w14:textId="4C781B46" w:rsidR="006B476C" w:rsidRPr="00750FE7" w:rsidRDefault="006B476C" w:rsidP="006B476C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 xml:space="preserve">1 </w:t>
      </w:r>
      <w:r w:rsidR="009A6CB5" w:rsidRPr="00750FE7">
        <w:rPr>
          <w:rFonts w:ascii="Arial" w:hAnsi="Arial" w:cs="Arial"/>
          <w:color w:val="000000"/>
          <w:lang w:val="en-US"/>
        </w:rPr>
        <w:t>:</w:t>
      </w:r>
      <w:proofErr w:type="gramEnd"/>
      <w:r w:rsidRPr="00750FE7">
        <w:rPr>
          <w:rFonts w:ascii="Arial" w:hAnsi="Arial" w:cs="Arial"/>
          <w:color w:val="000000"/>
          <w:lang w:val="en-US"/>
        </w:rPr>
        <w:t>= R union S;</w:t>
      </w:r>
    </w:p>
    <w:p w14:paraId="0F2EAC5B" w14:textId="0C96DC6E" w:rsidR="006B476C" w:rsidRPr="00750FE7" w:rsidRDefault="006B476C" w:rsidP="006B476C">
      <w:pPr>
        <w:ind w:firstLine="720"/>
        <w:rPr>
          <w:rFonts w:ascii="Arial" w:hAnsi="Arial" w:cs="Arial"/>
          <w:color w:val="000000"/>
          <w:lang w:val="en-US"/>
        </w:rPr>
      </w:pPr>
    </w:p>
    <w:p w14:paraId="12931260" w14:textId="3DE67089" w:rsidR="006B476C" w:rsidRPr="00750FE7" w:rsidRDefault="006B476C" w:rsidP="006B476C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 xml:space="preserve">2 </w:t>
      </w:r>
      <w:r w:rsidR="009A6CB5" w:rsidRPr="00750FE7">
        <w:rPr>
          <w:rFonts w:ascii="Arial" w:hAnsi="Arial" w:cs="Arial"/>
          <w:color w:val="000000"/>
          <w:lang w:val="en-US"/>
        </w:rPr>
        <w:t>:</w:t>
      </w:r>
      <w:proofErr w:type="gramEnd"/>
      <w:r w:rsidRPr="00750FE7">
        <w:rPr>
          <w:rFonts w:ascii="Arial" w:hAnsi="Arial" w:cs="Arial"/>
          <w:color w:val="000000"/>
          <w:lang w:val="en-US"/>
        </w:rPr>
        <w:t xml:space="preserve">= </w:t>
      </w:r>
      <w:r w:rsidRPr="00750FE7">
        <w:rPr>
          <w:rFonts w:ascii="Arial" w:hAnsi="Arial" w:cs="Arial"/>
          <w:color w:val="000000"/>
          <w:lang w:val="en-US"/>
        </w:rPr>
        <w:t>Project P# (Select H# = T1 (Play));</w:t>
      </w:r>
    </w:p>
    <w:p w14:paraId="21230B63" w14:textId="58789314" w:rsidR="006B476C" w:rsidRPr="00750FE7" w:rsidRDefault="006B476C" w:rsidP="006B476C">
      <w:pPr>
        <w:ind w:firstLine="720"/>
        <w:rPr>
          <w:rFonts w:ascii="Arial" w:hAnsi="Arial" w:cs="Arial"/>
          <w:color w:val="000000"/>
          <w:lang w:val="en-US"/>
        </w:rPr>
      </w:pPr>
    </w:p>
    <w:p w14:paraId="24AF565C" w14:textId="7B36BECA" w:rsidR="006B476C" w:rsidRPr="00750FE7" w:rsidRDefault="006B476C" w:rsidP="006B476C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Project Name (Select P# = T2(Person));</w:t>
      </w:r>
    </w:p>
    <w:p w14:paraId="7E423FE5" w14:textId="4E9A1F6A" w:rsidR="00381483" w:rsidRPr="00750FE7" w:rsidRDefault="00381483" w:rsidP="006B476C">
      <w:pPr>
        <w:ind w:firstLine="720"/>
        <w:rPr>
          <w:rFonts w:ascii="Arial" w:hAnsi="Arial" w:cs="Arial"/>
          <w:color w:val="000000"/>
          <w:lang w:val="en-US"/>
        </w:rPr>
      </w:pPr>
    </w:p>
    <w:p w14:paraId="58F04FA9" w14:textId="77777777" w:rsidR="00381483" w:rsidRPr="00750FE7" w:rsidRDefault="00381483" w:rsidP="00381483">
      <w:pPr>
        <w:rPr>
          <w:rFonts w:ascii="Arial" w:hAnsi="Arial" w:cs="Arial"/>
          <w:color w:val="000000"/>
          <w:lang w:val="en-US"/>
        </w:rPr>
      </w:pPr>
    </w:p>
    <w:p w14:paraId="162CDAB1" w14:textId="607A25E7" w:rsidR="00381483" w:rsidRPr="00750FE7" w:rsidRDefault="00381483" w:rsidP="00381483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</w:r>
      <w:r w:rsidRPr="00750FE7">
        <w:rPr>
          <w:rFonts w:ascii="Arial" w:hAnsi="Arial" w:cs="Arial"/>
          <w:color w:val="000000"/>
          <w:lang w:val="en-US"/>
        </w:rPr>
        <w:t>Person</w:t>
      </w:r>
    </w:p>
    <w:tbl>
      <w:tblPr>
        <w:tblStyle w:val="TableGrid"/>
        <w:tblW w:w="0" w:type="auto"/>
        <w:tblInd w:w="475" w:type="dxa"/>
        <w:tblLook w:val="04A0" w:firstRow="1" w:lastRow="0" w:firstColumn="1" w:lastColumn="0" w:noHBand="0" w:noVBand="1"/>
      </w:tblPr>
      <w:tblGrid>
        <w:gridCol w:w="1413"/>
      </w:tblGrid>
      <w:tr w:rsidR="00381483" w:rsidRPr="00750FE7" w14:paraId="79064C12" w14:textId="77777777" w:rsidTr="001C1AFF">
        <w:tc>
          <w:tcPr>
            <w:tcW w:w="1413" w:type="dxa"/>
          </w:tcPr>
          <w:p w14:paraId="51CE790A" w14:textId="2430B230" w:rsidR="00381483" w:rsidRPr="00750FE7" w:rsidRDefault="00381483" w:rsidP="001C1AFF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381483" w:rsidRPr="00750FE7" w14:paraId="24314287" w14:textId="77777777" w:rsidTr="001C1AFF">
        <w:tc>
          <w:tcPr>
            <w:tcW w:w="1413" w:type="dxa"/>
          </w:tcPr>
          <w:p w14:paraId="01A14DC5" w14:textId="4B8EBBDB" w:rsidR="00381483" w:rsidRPr="00750FE7" w:rsidRDefault="00381483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Smith</w:t>
            </w:r>
          </w:p>
        </w:tc>
      </w:tr>
      <w:tr w:rsidR="00381483" w:rsidRPr="00750FE7" w14:paraId="091193B7" w14:textId="77777777" w:rsidTr="001C1AFF">
        <w:tc>
          <w:tcPr>
            <w:tcW w:w="1413" w:type="dxa"/>
          </w:tcPr>
          <w:p w14:paraId="15B98435" w14:textId="1647B80D" w:rsidR="00381483" w:rsidRPr="00750FE7" w:rsidRDefault="00381483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  <w:tr w:rsidR="00381483" w:rsidRPr="00750FE7" w14:paraId="13FAF759" w14:textId="77777777" w:rsidTr="001C1AFF">
        <w:tc>
          <w:tcPr>
            <w:tcW w:w="1413" w:type="dxa"/>
          </w:tcPr>
          <w:p w14:paraId="17939655" w14:textId="32B2BFA9" w:rsidR="00381483" w:rsidRPr="00750FE7" w:rsidRDefault="00381483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Blake</w:t>
            </w:r>
          </w:p>
        </w:tc>
      </w:tr>
      <w:tr w:rsidR="00381483" w:rsidRPr="00750FE7" w14:paraId="0BFF51AC" w14:textId="77777777" w:rsidTr="001C1AFF">
        <w:tc>
          <w:tcPr>
            <w:tcW w:w="1413" w:type="dxa"/>
          </w:tcPr>
          <w:p w14:paraId="307ED006" w14:textId="65B2FE51" w:rsidR="00381483" w:rsidRPr="00750FE7" w:rsidRDefault="00381483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Lastname</w:t>
            </w:r>
          </w:p>
        </w:tc>
      </w:tr>
    </w:tbl>
    <w:p w14:paraId="09B3FCA7" w14:textId="77777777" w:rsidR="00381483" w:rsidRPr="00750FE7" w:rsidRDefault="00381483" w:rsidP="006B476C">
      <w:pPr>
        <w:ind w:firstLine="720"/>
        <w:rPr>
          <w:rFonts w:ascii="Arial" w:hAnsi="Arial" w:cs="Arial"/>
          <w:color w:val="000000"/>
          <w:lang w:val="en-US"/>
        </w:rPr>
      </w:pPr>
    </w:p>
    <w:p w14:paraId="0944C9B7" w14:textId="2EFB1B38" w:rsidR="000C5423" w:rsidRPr="00750FE7" w:rsidRDefault="000C5423" w:rsidP="000C5423">
      <w:pPr>
        <w:rPr>
          <w:rFonts w:ascii="Arial" w:hAnsi="Arial" w:cs="Arial"/>
          <w:color w:val="000000"/>
          <w:lang w:val="en-US"/>
        </w:rPr>
      </w:pPr>
    </w:p>
    <w:p w14:paraId="7250047B" w14:textId="32A9574A" w:rsidR="000C5423" w:rsidRPr="00750FE7" w:rsidRDefault="000C5423" w:rsidP="000C5423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 xml:space="preserve">Q5) </w:t>
      </w:r>
      <w:r w:rsidRPr="00750FE7">
        <w:rPr>
          <w:rFonts w:ascii="Arial" w:hAnsi="Arial" w:cs="Arial"/>
          <w:lang w:val="en-US"/>
        </w:rPr>
        <w:t>Get the names of persons who play both chess and dancing.</w:t>
      </w:r>
    </w:p>
    <w:p w14:paraId="25867D7D" w14:textId="25A3F7A0" w:rsidR="000C5423" w:rsidRPr="00750FE7" w:rsidRDefault="000C5423" w:rsidP="000C5423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>A5)</w:t>
      </w:r>
    </w:p>
    <w:p w14:paraId="62688E5D" w14:textId="77777777" w:rsidR="000C5423" w:rsidRPr="00750FE7" w:rsidRDefault="000C5423" w:rsidP="000C5423">
      <w:pPr>
        <w:ind w:firstLine="720"/>
        <w:rPr>
          <w:rFonts w:ascii="Arial" w:hAnsi="Arial" w:cs="Arial"/>
          <w:color w:val="000000"/>
          <w:lang w:val="en-US"/>
        </w:rPr>
      </w:pPr>
    </w:p>
    <w:p w14:paraId="77D20E15" w14:textId="3AEF560C" w:rsidR="000C5423" w:rsidRPr="00750FE7" w:rsidRDefault="000C5423" w:rsidP="000C5423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 xml:space="preserve">2 </w:t>
      </w:r>
      <w:r w:rsidR="009A6CB5" w:rsidRPr="00750FE7">
        <w:rPr>
          <w:rFonts w:ascii="Arial" w:hAnsi="Arial" w:cs="Arial"/>
          <w:color w:val="000000"/>
          <w:lang w:val="en-US"/>
        </w:rPr>
        <w:t>:</w:t>
      </w:r>
      <w:proofErr w:type="gramEnd"/>
      <w:r w:rsidRPr="00750FE7">
        <w:rPr>
          <w:rFonts w:ascii="Arial" w:hAnsi="Arial" w:cs="Arial"/>
          <w:color w:val="000000"/>
          <w:lang w:val="en-US"/>
        </w:rPr>
        <w:t xml:space="preserve">= </w:t>
      </w:r>
      <w:r w:rsidRPr="00750FE7">
        <w:rPr>
          <w:rFonts w:ascii="Arial" w:hAnsi="Arial" w:cs="Arial"/>
          <w:color w:val="000000"/>
          <w:lang w:val="en-US"/>
        </w:rPr>
        <w:t>Project H# (Select Name = “Chess” (Hobby));</w:t>
      </w:r>
    </w:p>
    <w:p w14:paraId="17964D13" w14:textId="7C178E71" w:rsidR="000C5423" w:rsidRPr="00750FE7" w:rsidRDefault="000C5423" w:rsidP="000C5423">
      <w:pPr>
        <w:ind w:firstLine="720"/>
        <w:rPr>
          <w:rFonts w:ascii="Arial" w:hAnsi="Arial" w:cs="Arial"/>
          <w:color w:val="000000"/>
          <w:lang w:val="en-US"/>
        </w:rPr>
      </w:pPr>
    </w:p>
    <w:p w14:paraId="2EC07C43" w14:textId="1E754375" w:rsidR="000C5423" w:rsidRPr="00750FE7" w:rsidRDefault="000C5423" w:rsidP="000C5423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 xml:space="preserve">3 </w:t>
      </w:r>
      <w:r w:rsidR="009A6CB5" w:rsidRPr="00750FE7">
        <w:rPr>
          <w:rFonts w:ascii="Arial" w:hAnsi="Arial" w:cs="Arial"/>
          <w:color w:val="000000"/>
          <w:lang w:val="en-US"/>
        </w:rPr>
        <w:t>:</w:t>
      </w:r>
      <w:proofErr w:type="gramEnd"/>
      <w:r w:rsidRPr="00750FE7">
        <w:rPr>
          <w:rFonts w:ascii="Arial" w:hAnsi="Arial" w:cs="Arial"/>
          <w:color w:val="000000"/>
          <w:lang w:val="en-US"/>
        </w:rPr>
        <w:t xml:space="preserve">= </w:t>
      </w:r>
      <w:r w:rsidRPr="00750FE7">
        <w:rPr>
          <w:rFonts w:ascii="Arial" w:hAnsi="Arial" w:cs="Arial"/>
          <w:color w:val="000000"/>
          <w:lang w:val="en-US"/>
        </w:rPr>
        <w:t>Project H# (Select Name = “</w:t>
      </w:r>
      <w:r w:rsidRPr="00750FE7">
        <w:rPr>
          <w:rFonts w:ascii="Arial" w:hAnsi="Arial" w:cs="Arial"/>
          <w:color w:val="000000"/>
          <w:lang w:val="en-US"/>
        </w:rPr>
        <w:t>Dancing</w:t>
      </w:r>
      <w:r w:rsidRPr="00750FE7">
        <w:rPr>
          <w:rFonts w:ascii="Arial" w:hAnsi="Arial" w:cs="Arial"/>
          <w:color w:val="000000"/>
          <w:lang w:val="en-US"/>
        </w:rPr>
        <w:t>” (Hobby));</w:t>
      </w:r>
    </w:p>
    <w:p w14:paraId="13A9972E" w14:textId="77777777" w:rsidR="009A6CB5" w:rsidRPr="00750FE7" w:rsidRDefault="009A6CB5" w:rsidP="000C5423">
      <w:pPr>
        <w:ind w:firstLine="720"/>
        <w:rPr>
          <w:rFonts w:ascii="Arial" w:hAnsi="Arial" w:cs="Arial"/>
          <w:color w:val="000000"/>
          <w:lang w:val="en-US"/>
        </w:rPr>
      </w:pPr>
    </w:p>
    <w:p w14:paraId="556B0B1E" w14:textId="2C7B9D10" w:rsidR="000C5423" w:rsidRPr="00750FE7" w:rsidRDefault="000C5423" w:rsidP="000C5423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 xml:space="preserve">4 </w:t>
      </w:r>
      <w:r w:rsidR="007B7B30" w:rsidRPr="00750FE7">
        <w:rPr>
          <w:rFonts w:ascii="Arial" w:hAnsi="Arial" w:cs="Arial"/>
          <w:color w:val="000000"/>
          <w:lang w:val="en-US"/>
        </w:rPr>
        <w:t>:</w:t>
      </w:r>
      <w:proofErr w:type="gramEnd"/>
      <w:r w:rsidRPr="00750FE7">
        <w:rPr>
          <w:rFonts w:ascii="Arial" w:hAnsi="Arial" w:cs="Arial"/>
          <w:color w:val="000000"/>
          <w:lang w:val="en-US"/>
        </w:rPr>
        <w:t>= Project P#</w:t>
      </w:r>
      <w:r w:rsidR="00EB23CE" w:rsidRPr="00750FE7">
        <w:rPr>
          <w:rFonts w:ascii="Arial" w:hAnsi="Arial" w:cs="Arial"/>
          <w:color w:val="000000"/>
          <w:lang w:val="en-US"/>
        </w:rPr>
        <w:t>(Select H# =</w:t>
      </w:r>
      <w:r w:rsidRPr="00750FE7">
        <w:rPr>
          <w:rFonts w:ascii="Arial" w:hAnsi="Arial" w:cs="Arial"/>
          <w:color w:val="000000"/>
          <w:lang w:val="en-US"/>
        </w:rPr>
        <w:t xml:space="preserve"> T2(Play</w:t>
      </w:r>
      <w:r w:rsidR="00EB23CE" w:rsidRPr="00750FE7">
        <w:rPr>
          <w:rFonts w:ascii="Arial" w:hAnsi="Arial" w:cs="Arial"/>
          <w:color w:val="000000"/>
          <w:lang w:val="en-US"/>
        </w:rPr>
        <w:t>)</w:t>
      </w:r>
      <w:r w:rsidRPr="00750FE7">
        <w:rPr>
          <w:rFonts w:ascii="Arial" w:hAnsi="Arial" w:cs="Arial"/>
          <w:color w:val="000000"/>
          <w:lang w:val="en-US"/>
        </w:rPr>
        <w:t>);</w:t>
      </w:r>
    </w:p>
    <w:p w14:paraId="0FC132FC" w14:textId="01CDB0B0" w:rsidR="009A6CB5" w:rsidRPr="00750FE7" w:rsidRDefault="009A6CB5" w:rsidP="000C5423">
      <w:pPr>
        <w:ind w:firstLine="720"/>
        <w:rPr>
          <w:rFonts w:ascii="Arial" w:hAnsi="Arial" w:cs="Arial"/>
          <w:color w:val="000000"/>
          <w:lang w:val="en-US"/>
        </w:rPr>
      </w:pPr>
    </w:p>
    <w:p w14:paraId="591FDBBC" w14:textId="78F14580" w:rsidR="009A6CB5" w:rsidRPr="00750FE7" w:rsidRDefault="009A6CB5" w:rsidP="009A6CB5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5</w:t>
      </w:r>
      <w:r w:rsidRPr="00750FE7">
        <w:rPr>
          <w:rFonts w:ascii="Arial" w:hAnsi="Arial" w:cs="Arial"/>
          <w:color w:val="000000"/>
          <w:lang w:val="en-US"/>
        </w:rPr>
        <w:t xml:space="preserve"> </w:t>
      </w:r>
      <w:r w:rsidRPr="00750FE7">
        <w:rPr>
          <w:rFonts w:ascii="Arial" w:hAnsi="Arial" w:cs="Arial"/>
          <w:color w:val="000000"/>
          <w:lang w:val="en-US"/>
        </w:rPr>
        <w:t>:</w:t>
      </w:r>
      <w:proofErr w:type="gramEnd"/>
      <w:r w:rsidRPr="00750FE7">
        <w:rPr>
          <w:rFonts w:ascii="Arial" w:hAnsi="Arial" w:cs="Arial"/>
          <w:color w:val="000000"/>
          <w:lang w:val="en-US"/>
        </w:rPr>
        <w:t>= Project P#</w:t>
      </w:r>
      <w:r w:rsidR="00EB23CE" w:rsidRPr="00750FE7">
        <w:rPr>
          <w:rFonts w:ascii="Arial" w:hAnsi="Arial" w:cs="Arial"/>
          <w:color w:val="000000"/>
          <w:lang w:val="en-US"/>
        </w:rPr>
        <w:t xml:space="preserve"> (</w:t>
      </w:r>
      <w:r w:rsidR="00EB23CE" w:rsidRPr="00750FE7">
        <w:rPr>
          <w:rFonts w:ascii="Arial" w:hAnsi="Arial" w:cs="Arial"/>
          <w:color w:val="000000"/>
          <w:lang w:val="en-US"/>
        </w:rPr>
        <w:t>Select H# =</w:t>
      </w:r>
      <w:r w:rsidRPr="00750FE7">
        <w:rPr>
          <w:rFonts w:ascii="Arial" w:hAnsi="Arial" w:cs="Arial"/>
          <w:color w:val="000000"/>
          <w:lang w:val="en-US"/>
        </w:rPr>
        <w:t>T</w:t>
      </w:r>
      <w:r w:rsidR="00EB23CE" w:rsidRPr="00750FE7">
        <w:rPr>
          <w:rFonts w:ascii="Arial" w:hAnsi="Arial" w:cs="Arial"/>
          <w:color w:val="000000"/>
          <w:lang w:val="en-US"/>
        </w:rPr>
        <w:t>3</w:t>
      </w:r>
      <w:r w:rsidRPr="00750FE7">
        <w:rPr>
          <w:rFonts w:ascii="Arial" w:hAnsi="Arial" w:cs="Arial"/>
          <w:color w:val="000000"/>
          <w:lang w:val="en-US"/>
        </w:rPr>
        <w:t>(Play)</w:t>
      </w:r>
      <w:r w:rsidR="00EB23CE" w:rsidRPr="00750FE7">
        <w:rPr>
          <w:rFonts w:ascii="Arial" w:hAnsi="Arial" w:cs="Arial"/>
          <w:color w:val="000000"/>
          <w:lang w:val="en-US"/>
        </w:rPr>
        <w:t>)</w:t>
      </w:r>
      <w:r w:rsidRPr="00750FE7">
        <w:rPr>
          <w:rFonts w:ascii="Arial" w:hAnsi="Arial" w:cs="Arial"/>
          <w:color w:val="000000"/>
          <w:lang w:val="en-US"/>
        </w:rPr>
        <w:t>;</w:t>
      </w:r>
    </w:p>
    <w:p w14:paraId="3BC309FE" w14:textId="44632C31" w:rsidR="009A6CB5" w:rsidRPr="00750FE7" w:rsidRDefault="009A6CB5" w:rsidP="009A6CB5">
      <w:pPr>
        <w:rPr>
          <w:rFonts w:ascii="Arial" w:hAnsi="Arial" w:cs="Arial"/>
          <w:color w:val="000000"/>
          <w:lang w:val="en-US"/>
        </w:rPr>
      </w:pPr>
    </w:p>
    <w:p w14:paraId="2BA32241" w14:textId="1ED35DDE" w:rsidR="009A6CB5" w:rsidRPr="00750FE7" w:rsidRDefault="009A6CB5" w:rsidP="009A6CB5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 xml:space="preserve">Project Name </w:t>
      </w:r>
      <w:r w:rsidR="00EB23CE" w:rsidRPr="00750FE7">
        <w:rPr>
          <w:rFonts w:ascii="Arial" w:hAnsi="Arial" w:cs="Arial"/>
          <w:color w:val="000000"/>
          <w:lang w:val="en-US"/>
        </w:rPr>
        <w:t>(Select</w:t>
      </w:r>
      <w:r w:rsidRPr="00750FE7">
        <w:rPr>
          <w:rFonts w:ascii="Arial" w:hAnsi="Arial" w:cs="Arial"/>
          <w:color w:val="000000"/>
          <w:lang w:val="en-US"/>
        </w:rPr>
        <w:t xml:space="preserve"> P# = </w:t>
      </w:r>
      <w:r w:rsidR="004118C6" w:rsidRPr="00750FE7">
        <w:rPr>
          <w:rFonts w:ascii="Arial" w:hAnsi="Arial" w:cs="Arial"/>
          <w:color w:val="000000"/>
          <w:lang w:val="en-US"/>
        </w:rPr>
        <w:t>(</w:t>
      </w:r>
      <w:r w:rsidRPr="00750FE7">
        <w:rPr>
          <w:rFonts w:ascii="Arial" w:hAnsi="Arial" w:cs="Arial"/>
          <w:color w:val="000000"/>
          <w:lang w:val="en-US"/>
        </w:rPr>
        <w:t>T4 Intersect T</w:t>
      </w:r>
      <w:proofErr w:type="gramStart"/>
      <w:r w:rsidRPr="00750FE7">
        <w:rPr>
          <w:rFonts w:ascii="Arial" w:hAnsi="Arial" w:cs="Arial"/>
          <w:color w:val="000000"/>
          <w:lang w:val="en-US"/>
        </w:rPr>
        <w:t>5</w:t>
      </w:r>
      <w:r w:rsidR="004118C6" w:rsidRPr="00750FE7">
        <w:rPr>
          <w:rFonts w:ascii="Arial" w:hAnsi="Arial" w:cs="Arial"/>
          <w:color w:val="000000"/>
          <w:lang w:val="en-US"/>
        </w:rPr>
        <w:t>)</w:t>
      </w:r>
      <w:r w:rsidR="00EB23CE" w:rsidRPr="00750FE7">
        <w:rPr>
          <w:rFonts w:ascii="Arial" w:hAnsi="Arial" w:cs="Arial"/>
          <w:color w:val="000000"/>
          <w:lang w:val="en-US"/>
        </w:rPr>
        <w:t>(</w:t>
      </w:r>
      <w:proofErr w:type="gramEnd"/>
      <w:r w:rsidR="00EB23CE" w:rsidRPr="00750FE7">
        <w:rPr>
          <w:rFonts w:ascii="Arial" w:hAnsi="Arial" w:cs="Arial"/>
          <w:color w:val="000000"/>
          <w:lang w:val="en-US"/>
        </w:rPr>
        <w:t>Person)</w:t>
      </w:r>
      <w:r w:rsidRPr="00750FE7">
        <w:rPr>
          <w:rFonts w:ascii="Arial" w:hAnsi="Arial" w:cs="Arial"/>
          <w:color w:val="000000"/>
          <w:lang w:val="en-US"/>
        </w:rPr>
        <w:t>)</w:t>
      </w:r>
      <w:r w:rsidR="00EB23CE" w:rsidRPr="00750FE7">
        <w:rPr>
          <w:rFonts w:ascii="Arial" w:hAnsi="Arial" w:cs="Arial"/>
          <w:color w:val="000000"/>
          <w:lang w:val="en-US"/>
        </w:rPr>
        <w:t>;</w:t>
      </w:r>
    </w:p>
    <w:p w14:paraId="2DC4CB77" w14:textId="71BE6872" w:rsidR="00381483" w:rsidRPr="00750FE7" w:rsidRDefault="00381483" w:rsidP="009A6CB5">
      <w:pPr>
        <w:ind w:firstLine="720"/>
        <w:rPr>
          <w:rFonts w:ascii="Arial" w:hAnsi="Arial" w:cs="Arial"/>
          <w:color w:val="000000"/>
          <w:lang w:val="en-US"/>
        </w:rPr>
      </w:pPr>
    </w:p>
    <w:p w14:paraId="66693D48" w14:textId="77777777" w:rsidR="00381483" w:rsidRPr="00750FE7" w:rsidRDefault="00381483" w:rsidP="00381483">
      <w:pPr>
        <w:rPr>
          <w:rFonts w:ascii="Arial" w:hAnsi="Arial" w:cs="Arial"/>
          <w:color w:val="000000"/>
          <w:lang w:val="en-US"/>
        </w:rPr>
      </w:pPr>
    </w:p>
    <w:p w14:paraId="3BC275B5" w14:textId="77777777" w:rsidR="00381483" w:rsidRPr="00750FE7" w:rsidRDefault="00381483" w:rsidP="00381483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  <w:t>Person</w:t>
      </w:r>
    </w:p>
    <w:tbl>
      <w:tblPr>
        <w:tblStyle w:val="TableGrid"/>
        <w:tblW w:w="0" w:type="auto"/>
        <w:tblInd w:w="475" w:type="dxa"/>
        <w:tblLook w:val="04A0" w:firstRow="1" w:lastRow="0" w:firstColumn="1" w:lastColumn="0" w:noHBand="0" w:noVBand="1"/>
      </w:tblPr>
      <w:tblGrid>
        <w:gridCol w:w="1413"/>
      </w:tblGrid>
      <w:tr w:rsidR="00381483" w:rsidRPr="00750FE7" w14:paraId="2B18F426" w14:textId="77777777" w:rsidTr="001C1AFF">
        <w:tc>
          <w:tcPr>
            <w:tcW w:w="1413" w:type="dxa"/>
          </w:tcPr>
          <w:p w14:paraId="2E2A62B1" w14:textId="77777777" w:rsidR="00381483" w:rsidRPr="00750FE7" w:rsidRDefault="00381483" w:rsidP="001C1AFF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381483" w:rsidRPr="00750FE7" w14:paraId="7BF86FE2" w14:textId="77777777" w:rsidTr="001C1AFF">
        <w:tc>
          <w:tcPr>
            <w:tcW w:w="1413" w:type="dxa"/>
          </w:tcPr>
          <w:p w14:paraId="775B1318" w14:textId="77777777" w:rsidR="00381483" w:rsidRPr="00750FE7" w:rsidRDefault="00381483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Smith</w:t>
            </w:r>
          </w:p>
        </w:tc>
      </w:tr>
      <w:tr w:rsidR="00381483" w:rsidRPr="00750FE7" w14:paraId="009C9485" w14:textId="77777777" w:rsidTr="001C1AFF">
        <w:tc>
          <w:tcPr>
            <w:tcW w:w="1413" w:type="dxa"/>
          </w:tcPr>
          <w:p w14:paraId="04E92E29" w14:textId="77777777" w:rsidR="00381483" w:rsidRPr="00750FE7" w:rsidRDefault="00381483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  <w:tr w:rsidR="00381483" w:rsidRPr="00750FE7" w14:paraId="4C4B6380" w14:textId="77777777" w:rsidTr="001C1AFF">
        <w:tc>
          <w:tcPr>
            <w:tcW w:w="1413" w:type="dxa"/>
          </w:tcPr>
          <w:p w14:paraId="11FA5995" w14:textId="77777777" w:rsidR="00381483" w:rsidRPr="00750FE7" w:rsidRDefault="00381483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Blake</w:t>
            </w:r>
          </w:p>
        </w:tc>
      </w:tr>
      <w:tr w:rsidR="00381483" w:rsidRPr="00750FE7" w14:paraId="220AFBA1" w14:textId="77777777" w:rsidTr="001C1AFF">
        <w:tc>
          <w:tcPr>
            <w:tcW w:w="1413" w:type="dxa"/>
          </w:tcPr>
          <w:p w14:paraId="0334F797" w14:textId="77777777" w:rsidR="00381483" w:rsidRPr="00750FE7" w:rsidRDefault="00381483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Lastname</w:t>
            </w:r>
          </w:p>
        </w:tc>
      </w:tr>
    </w:tbl>
    <w:p w14:paraId="2CB43606" w14:textId="35132D6D" w:rsidR="004118C6" w:rsidRPr="00750FE7" w:rsidRDefault="004118C6" w:rsidP="00381483">
      <w:pPr>
        <w:rPr>
          <w:rFonts w:ascii="Arial" w:hAnsi="Arial" w:cs="Arial"/>
          <w:color w:val="000000"/>
          <w:lang w:val="en-US"/>
        </w:rPr>
      </w:pPr>
    </w:p>
    <w:p w14:paraId="67E32341" w14:textId="0226D135" w:rsidR="004118C6" w:rsidRPr="00750FE7" w:rsidRDefault="004118C6" w:rsidP="004118C6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Q6)</w:t>
      </w:r>
      <w:r w:rsidRPr="00750FE7">
        <w:rPr>
          <w:rFonts w:ascii="Arial" w:hAnsi="Arial" w:cs="Arial"/>
          <w:lang w:val="en-US"/>
        </w:rPr>
        <w:t xml:space="preserve"> </w:t>
      </w:r>
      <w:r w:rsidRPr="00750FE7">
        <w:rPr>
          <w:rFonts w:ascii="Arial" w:hAnsi="Arial" w:cs="Arial"/>
          <w:lang w:val="en-US"/>
        </w:rPr>
        <w:t>Get the person name/hobby name pairs such that the indicated person plays the indicated hobby</w:t>
      </w:r>
      <w:r w:rsidRPr="00750FE7">
        <w:rPr>
          <w:rFonts w:ascii="Arial" w:hAnsi="Arial" w:cs="Arial"/>
          <w:lang w:val="en-US"/>
        </w:rPr>
        <w:t>.</w:t>
      </w:r>
    </w:p>
    <w:p w14:paraId="263485D1" w14:textId="354CBE21" w:rsidR="004118C6" w:rsidRPr="00750FE7" w:rsidRDefault="004118C6" w:rsidP="004118C6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lastRenderedPageBreak/>
        <w:t>A6)</w:t>
      </w:r>
    </w:p>
    <w:p w14:paraId="5C26D353" w14:textId="136AD922" w:rsidR="004118C6" w:rsidRPr="00750FE7" w:rsidRDefault="004118C6" w:rsidP="004118C6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lang w:val="en-US"/>
        </w:rPr>
        <w:tab/>
        <w:t>T1(P#, Name, Age, H#, Times</w:t>
      </w:r>
      <w:proofErr w:type="gramStart"/>
      <w:r w:rsidRPr="00750FE7">
        <w:rPr>
          <w:rFonts w:ascii="Arial" w:hAnsi="Arial" w:cs="Arial"/>
          <w:lang w:val="en-US"/>
        </w:rPr>
        <w:t>) :</w:t>
      </w:r>
      <w:proofErr w:type="gramEnd"/>
      <w:r w:rsidRPr="00750FE7">
        <w:rPr>
          <w:rFonts w:ascii="Arial" w:hAnsi="Arial" w:cs="Arial"/>
          <w:lang w:val="en-US"/>
        </w:rPr>
        <w:t>= Person NJoin Play;</w:t>
      </w:r>
    </w:p>
    <w:p w14:paraId="4AFFF9D2" w14:textId="05640EE3" w:rsidR="009A6CB5" w:rsidRPr="00750FE7" w:rsidRDefault="009A6CB5" w:rsidP="000C5423">
      <w:pPr>
        <w:ind w:firstLine="720"/>
        <w:rPr>
          <w:rFonts w:ascii="Arial" w:hAnsi="Arial" w:cs="Arial"/>
          <w:color w:val="000000"/>
          <w:lang w:val="en-US"/>
        </w:rPr>
      </w:pPr>
    </w:p>
    <w:p w14:paraId="777D399B" w14:textId="1F937786" w:rsidR="004118C6" w:rsidRPr="00750FE7" w:rsidRDefault="004118C6" w:rsidP="004118C6">
      <w:pPr>
        <w:ind w:firstLine="720"/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>T</w:t>
      </w:r>
      <w:r w:rsidRPr="00750FE7">
        <w:rPr>
          <w:rFonts w:ascii="Arial" w:hAnsi="Arial" w:cs="Arial"/>
          <w:lang w:val="en-US"/>
        </w:rPr>
        <w:t>2</w:t>
      </w:r>
      <w:r w:rsidRPr="00750FE7">
        <w:rPr>
          <w:rFonts w:ascii="Arial" w:hAnsi="Arial" w:cs="Arial"/>
          <w:lang w:val="en-US"/>
        </w:rPr>
        <w:t>(P#, Name, Age, H#, Times</w:t>
      </w:r>
      <w:r w:rsidRPr="00750FE7">
        <w:rPr>
          <w:rFonts w:ascii="Arial" w:hAnsi="Arial" w:cs="Arial"/>
          <w:lang w:val="en-US"/>
        </w:rPr>
        <w:t>, Hobby_name</w:t>
      </w:r>
      <w:proofErr w:type="gramStart"/>
      <w:r w:rsidRPr="00750FE7">
        <w:rPr>
          <w:rFonts w:ascii="Arial" w:hAnsi="Arial" w:cs="Arial"/>
          <w:lang w:val="en-US"/>
        </w:rPr>
        <w:t>) :</w:t>
      </w:r>
      <w:proofErr w:type="gramEnd"/>
      <w:r w:rsidRPr="00750FE7">
        <w:rPr>
          <w:rFonts w:ascii="Arial" w:hAnsi="Arial" w:cs="Arial"/>
          <w:lang w:val="en-US"/>
        </w:rPr>
        <w:t xml:space="preserve">= </w:t>
      </w:r>
      <w:r w:rsidRPr="00750FE7">
        <w:rPr>
          <w:rFonts w:ascii="Arial" w:hAnsi="Arial" w:cs="Arial"/>
          <w:lang w:val="en-US"/>
        </w:rPr>
        <w:t>T1</w:t>
      </w:r>
      <w:r w:rsidRPr="00750FE7">
        <w:rPr>
          <w:rFonts w:ascii="Arial" w:hAnsi="Arial" w:cs="Arial"/>
          <w:lang w:val="en-US"/>
        </w:rPr>
        <w:t xml:space="preserve"> NJoin Play</w:t>
      </w:r>
      <w:r w:rsidRPr="00750FE7">
        <w:rPr>
          <w:rFonts w:ascii="Arial" w:hAnsi="Arial" w:cs="Arial"/>
          <w:lang w:val="en-US"/>
        </w:rPr>
        <w:t>;</w:t>
      </w:r>
    </w:p>
    <w:p w14:paraId="775D06F9" w14:textId="46E1809B" w:rsidR="004118C6" w:rsidRPr="00750FE7" w:rsidRDefault="004118C6" w:rsidP="004118C6">
      <w:pPr>
        <w:ind w:firstLine="720"/>
        <w:rPr>
          <w:rFonts w:ascii="Arial" w:hAnsi="Arial" w:cs="Arial"/>
          <w:lang w:val="en-US"/>
        </w:rPr>
      </w:pPr>
    </w:p>
    <w:p w14:paraId="540FA7C7" w14:textId="52EE39FE" w:rsidR="004118C6" w:rsidRPr="00750FE7" w:rsidRDefault="004118C6" w:rsidP="004118C6">
      <w:pPr>
        <w:ind w:firstLine="720"/>
        <w:rPr>
          <w:ins w:id="1" w:author="Khushal Singh" w:date="2019-09-21T22:22:00Z"/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>T3(Name, Hobby_name</w:t>
      </w:r>
      <w:proofErr w:type="gramStart"/>
      <w:r w:rsidRPr="00750FE7">
        <w:rPr>
          <w:rFonts w:ascii="Arial" w:hAnsi="Arial" w:cs="Arial"/>
          <w:lang w:val="en-US"/>
        </w:rPr>
        <w:t>) :</w:t>
      </w:r>
      <w:proofErr w:type="gramEnd"/>
      <w:r w:rsidRPr="00750FE7">
        <w:rPr>
          <w:rFonts w:ascii="Arial" w:hAnsi="Arial" w:cs="Arial"/>
          <w:lang w:val="en-US"/>
        </w:rPr>
        <w:t>= Project Name, Hobby_name(T2);</w:t>
      </w:r>
    </w:p>
    <w:p w14:paraId="1833B0A6" w14:textId="13F21E79" w:rsidR="002F1CE4" w:rsidRPr="00750FE7" w:rsidRDefault="002F1CE4" w:rsidP="004118C6">
      <w:pPr>
        <w:ind w:firstLine="720"/>
        <w:rPr>
          <w:rFonts w:ascii="Arial" w:hAnsi="Arial" w:cs="Arial"/>
          <w:lang w:val="en-US"/>
        </w:rPr>
      </w:pPr>
    </w:p>
    <w:p w14:paraId="4A87B570" w14:textId="0D67B76E" w:rsidR="002F1CE4" w:rsidRPr="00750FE7" w:rsidRDefault="002F1CE4" w:rsidP="004118C6">
      <w:pPr>
        <w:ind w:firstLine="720"/>
        <w:rPr>
          <w:rFonts w:ascii="Arial" w:hAnsi="Arial" w:cs="Arial"/>
          <w:b/>
          <w:bCs/>
          <w:lang w:val="en-US"/>
        </w:rPr>
      </w:pPr>
      <w:r w:rsidRPr="00750FE7">
        <w:rPr>
          <w:rFonts w:ascii="Arial" w:hAnsi="Arial" w:cs="Arial"/>
          <w:b/>
          <w:bCs/>
          <w:lang w:val="en-US"/>
        </w:rPr>
        <w:t>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1"/>
        <w:tblGridChange w:id="2">
          <w:tblGrid>
            <w:gridCol w:w="2401"/>
            <w:gridCol w:w="2401"/>
          </w:tblGrid>
        </w:tblGridChange>
      </w:tblGrid>
      <w:tr w:rsidR="002F1CE4" w:rsidRPr="00750FE7" w14:paraId="0EC2307A" w14:textId="77777777" w:rsidTr="00782739">
        <w:trPr>
          <w:trHeight w:val="416"/>
        </w:trPr>
        <w:tc>
          <w:tcPr>
            <w:tcW w:w="2401" w:type="dxa"/>
          </w:tcPr>
          <w:p w14:paraId="33E5ADD7" w14:textId="51514901" w:rsidR="002F1CE4" w:rsidRPr="00750FE7" w:rsidRDefault="002F1CE4" w:rsidP="004118C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lang w:val="en-US"/>
              </w:rPr>
              <w:t>Name</w:t>
            </w:r>
          </w:p>
        </w:tc>
        <w:tc>
          <w:tcPr>
            <w:tcW w:w="2401" w:type="dxa"/>
          </w:tcPr>
          <w:p w14:paraId="0D4AEF12" w14:textId="164B5E05" w:rsidR="002F1CE4" w:rsidRPr="00750FE7" w:rsidRDefault="002F1CE4" w:rsidP="004118C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lang w:val="en-US"/>
              </w:rPr>
              <w:t>Hobby_name</w:t>
            </w:r>
          </w:p>
        </w:tc>
      </w:tr>
      <w:tr w:rsidR="002F1CE4" w:rsidRPr="00750FE7" w14:paraId="12D3C191" w14:textId="77777777" w:rsidTr="00782739">
        <w:trPr>
          <w:trHeight w:val="387"/>
        </w:trPr>
        <w:tc>
          <w:tcPr>
            <w:tcW w:w="2401" w:type="dxa"/>
          </w:tcPr>
          <w:p w14:paraId="4ACA6EDE" w14:textId="35952C74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530C1D7A" w14:textId="4F55AA08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Bowling</w:t>
            </w:r>
          </w:p>
        </w:tc>
      </w:tr>
      <w:tr w:rsidR="002F1CE4" w:rsidRPr="00750FE7" w14:paraId="6AF44807" w14:textId="77777777" w:rsidTr="00782739">
        <w:trPr>
          <w:trHeight w:val="416"/>
        </w:trPr>
        <w:tc>
          <w:tcPr>
            <w:tcW w:w="2401" w:type="dxa"/>
          </w:tcPr>
          <w:p w14:paraId="60B58EE5" w14:textId="5DAD73E4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3037E260" w14:textId="1A2E6B4F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Chess</w:t>
            </w:r>
          </w:p>
        </w:tc>
      </w:tr>
      <w:tr w:rsidR="002F1CE4" w:rsidRPr="00750FE7" w14:paraId="571F3D2C" w14:textId="77777777" w:rsidTr="00782739">
        <w:trPr>
          <w:trHeight w:val="387"/>
        </w:trPr>
        <w:tc>
          <w:tcPr>
            <w:tcW w:w="2401" w:type="dxa"/>
          </w:tcPr>
          <w:p w14:paraId="387C1580" w14:textId="61C115F2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0B51AB24" w14:textId="0953860E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Dancing</w:t>
            </w:r>
          </w:p>
        </w:tc>
      </w:tr>
      <w:tr w:rsidR="002F1CE4" w:rsidRPr="00750FE7" w14:paraId="5695C094" w14:textId="77777777" w:rsidTr="00782739">
        <w:trPr>
          <w:trHeight w:val="416"/>
        </w:trPr>
        <w:tc>
          <w:tcPr>
            <w:tcW w:w="2401" w:type="dxa"/>
          </w:tcPr>
          <w:p w14:paraId="647AAA8E" w14:textId="6CF7FE7B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50EE072A" w14:textId="241A918D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Hiking</w:t>
            </w:r>
          </w:p>
        </w:tc>
      </w:tr>
      <w:tr w:rsidR="002F1CE4" w:rsidRPr="00750FE7" w14:paraId="1EDD20B3" w14:textId="77777777" w:rsidTr="00782739">
        <w:trPr>
          <w:trHeight w:val="387"/>
        </w:trPr>
        <w:tc>
          <w:tcPr>
            <w:tcW w:w="2401" w:type="dxa"/>
          </w:tcPr>
          <w:p w14:paraId="4A09E44D" w14:textId="258D913B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78884572" w14:textId="5B7C71D3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Skating</w:t>
            </w:r>
          </w:p>
        </w:tc>
      </w:tr>
      <w:tr w:rsidR="002F1CE4" w:rsidRPr="00750FE7" w14:paraId="6E57ACAA" w14:textId="77777777" w:rsidTr="00782739">
        <w:trPr>
          <w:trHeight w:val="416"/>
        </w:trPr>
        <w:tc>
          <w:tcPr>
            <w:tcW w:w="2401" w:type="dxa"/>
          </w:tcPr>
          <w:p w14:paraId="243C374A" w14:textId="7FC3F995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3521D791" w14:textId="67F69A99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Ski</w:t>
            </w:r>
          </w:p>
        </w:tc>
      </w:tr>
      <w:tr w:rsidR="002F1CE4" w:rsidRPr="00750FE7" w14:paraId="5B7AE179" w14:textId="77777777" w:rsidTr="00782739">
        <w:trPr>
          <w:trHeight w:val="416"/>
        </w:trPr>
        <w:tc>
          <w:tcPr>
            <w:tcW w:w="2401" w:type="dxa"/>
          </w:tcPr>
          <w:p w14:paraId="3487F18A" w14:textId="70F99B24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5E4A17AB" w14:textId="1F704BDF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Bowling</w:t>
            </w:r>
          </w:p>
        </w:tc>
      </w:tr>
      <w:tr w:rsidR="002F1CE4" w:rsidRPr="00750FE7" w14:paraId="29194F36" w14:textId="77777777" w:rsidTr="002F1CE4">
        <w:trPr>
          <w:trHeight w:val="416"/>
        </w:trPr>
        <w:tc>
          <w:tcPr>
            <w:tcW w:w="2401" w:type="dxa"/>
          </w:tcPr>
          <w:p w14:paraId="11F1818F" w14:textId="454E0FC9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7903FD4C" w14:textId="78F8A339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Chess</w:t>
            </w:r>
          </w:p>
        </w:tc>
      </w:tr>
      <w:tr w:rsidR="002F1CE4" w:rsidRPr="00750FE7" w14:paraId="71B79F24" w14:textId="77777777" w:rsidTr="002F1CE4">
        <w:trPr>
          <w:trHeight w:val="416"/>
        </w:trPr>
        <w:tc>
          <w:tcPr>
            <w:tcW w:w="2401" w:type="dxa"/>
          </w:tcPr>
          <w:p w14:paraId="64901A26" w14:textId="7F7D2520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07480A16" w14:textId="639965F9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Dancing</w:t>
            </w:r>
          </w:p>
        </w:tc>
      </w:tr>
      <w:tr w:rsidR="002F1CE4" w:rsidRPr="00750FE7" w14:paraId="6A45BFF4" w14:textId="77777777" w:rsidTr="002F1CE4">
        <w:trPr>
          <w:trHeight w:val="416"/>
        </w:trPr>
        <w:tc>
          <w:tcPr>
            <w:tcW w:w="2401" w:type="dxa"/>
          </w:tcPr>
          <w:p w14:paraId="5AAD2CE7" w14:textId="2FEA92DF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40A08CC9" w14:textId="1588E264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Hiking</w:t>
            </w:r>
          </w:p>
        </w:tc>
      </w:tr>
      <w:tr w:rsidR="002F1CE4" w:rsidRPr="00750FE7" w14:paraId="737A816B" w14:textId="77777777" w:rsidTr="002F1CE4">
        <w:trPr>
          <w:trHeight w:val="416"/>
        </w:trPr>
        <w:tc>
          <w:tcPr>
            <w:tcW w:w="2401" w:type="dxa"/>
          </w:tcPr>
          <w:p w14:paraId="20D1D27B" w14:textId="1D88B68F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Blake</w:t>
            </w:r>
          </w:p>
        </w:tc>
        <w:tc>
          <w:tcPr>
            <w:tcW w:w="2401" w:type="dxa"/>
          </w:tcPr>
          <w:p w14:paraId="2C8488A2" w14:textId="2ED6A675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Chess</w:t>
            </w:r>
          </w:p>
        </w:tc>
      </w:tr>
      <w:tr w:rsidR="002F1CE4" w:rsidRPr="00750FE7" w14:paraId="25A97B7C" w14:textId="77777777" w:rsidTr="002F1CE4">
        <w:trPr>
          <w:trHeight w:val="416"/>
        </w:trPr>
        <w:tc>
          <w:tcPr>
            <w:tcW w:w="2401" w:type="dxa"/>
          </w:tcPr>
          <w:p w14:paraId="3890E80E" w14:textId="74ADEEEF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Blake</w:t>
            </w:r>
          </w:p>
        </w:tc>
        <w:tc>
          <w:tcPr>
            <w:tcW w:w="2401" w:type="dxa"/>
          </w:tcPr>
          <w:p w14:paraId="2A23420B" w14:textId="6A215173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Dancing</w:t>
            </w:r>
          </w:p>
        </w:tc>
      </w:tr>
      <w:tr w:rsidR="002F1CE4" w:rsidRPr="00750FE7" w14:paraId="27292C8A" w14:textId="77777777" w:rsidTr="002F1CE4">
        <w:trPr>
          <w:trHeight w:val="416"/>
        </w:trPr>
        <w:tc>
          <w:tcPr>
            <w:tcW w:w="2401" w:type="dxa"/>
          </w:tcPr>
          <w:p w14:paraId="0F81FE8D" w14:textId="5E9FC26B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Lastname</w:t>
            </w:r>
          </w:p>
        </w:tc>
        <w:tc>
          <w:tcPr>
            <w:tcW w:w="2401" w:type="dxa"/>
          </w:tcPr>
          <w:p w14:paraId="090F3321" w14:textId="01E4667D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Chess</w:t>
            </w:r>
          </w:p>
        </w:tc>
      </w:tr>
      <w:tr w:rsidR="002F1CE4" w:rsidRPr="00750FE7" w14:paraId="7F38DB3F" w14:textId="77777777" w:rsidTr="002F1CE4">
        <w:trPr>
          <w:trHeight w:val="416"/>
        </w:trPr>
        <w:tc>
          <w:tcPr>
            <w:tcW w:w="2401" w:type="dxa"/>
          </w:tcPr>
          <w:p w14:paraId="03071D55" w14:textId="7A64AE7A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Lastname</w:t>
            </w:r>
          </w:p>
        </w:tc>
        <w:tc>
          <w:tcPr>
            <w:tcW w:w="2401" w:type="dxa"/>
          </w:tcPr>
          <w:p w14:paraId="42FD01BF" w14:textId="53866DF6" w:rsidR="002F1CE4" w:rsidRPr="00750FE7" w:rsidRDefault="002F1CE4" w:rsidP="004118C6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Dancing</w:t>
            </w:r>
          </w:p>
        </w:tc>
      </w:tr>
    </w:tbl>
    <w:p w14:paraId="079C9BDD" w14:textId="77777777" w:rsidR="002F1CE4" w:rsidRPr="00750FE7" w:rsidRDefault="002F1CE4" w:rsidP="004118C6">
      <w:pPr>
        <w:ind w:firstLine="720"/>
        <w:rPr>
          <w:rFonts w:ascii="Arial" w:hAnsi="Arial" w:cs="Arial"/>
          <w:lang w:val="en-US"/>
        </w:rPr>
      </w:pPr>
    </w:p>
    <w:p w14:paraId="6A9BD668" w14:textId="77777777" w:rsidR="004118C6" w:rsidRPr="00750FE7" w:rsidRDefault="004118C6" w:rsidP="00782739">
      <w:pPr>
        <w:rPr>
          <w:rFonts w:ascii="Arial" w:hAnsi="Arial" w:cs="Arial"/>
          <w:color w:val="000000"/>
          <w:lang w:val="en-US"/>
        </w:rPr>
      </w:pPr>
    </w:p>
    <w:p w14:paraId="02EF0933" w14:textId="77777777" w:rsidR="000C5423" w:rsidRPr="00750FE7" w:rsidRDefault="000C5423" w:rsidP="000C5423">
      <w:pPr>
        <w:ind w:firstLine="720"/>
        <w:rPr>
          <w:rFonts w:ascii="Arial" w:hAnsi="Arial" w:cs="Arial"/>
          <w:color w:val="000000"/>
          <w:lang w:val="en-US"/>
        </w:rPr>
      </w:pPr>
    </w:p>
    <w:p w14:paraId="4A1A60B0" w14:textId="7CA8DE8E" w:rsidR="000C5423" w:rsidRPr="00750FE7" w:rsidRDefault="004118C6" w:rsidP="004118C6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 xml:space="preserve">Q7) </w:t>
      </w:r>
      <w:r w:rsidRPr="00750FE7">
        <w:rPr>
          <w:rFonts w:ascii="Arial" w:hAnsi="Arial" w:cs="Arial"/>
          <w:lang w:val="en-US"/>
        </w:rPr>
        <w:t>Get the names of persons who do not play Ski.</w:t>
      </w:r>
    </w:p>
    <w:p w14:paraId="756EE58B" w14:textId="4846E61E" w:rsidR="004118C6" w:rsidRPr="00750FE7" w:rsidRDefault="004118C6" w:rsidP="004118C6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>A7)</w:t>
      </w:r>
    </w:p>
    <w:p w14:paraId="11DDC757" w14:textId="7EB55513" w:rsidR="004118C6" w:rsidRPr="00750FE7" w:rsidRDefault="004118C6" w:rsidP="004118C6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1</w:t>
      </w:r>
      <w:r w:rsidRPr="00750FE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750FE7">
        <w:rPr>
          <w:rFonts w:ascii="Arial" w:hAnsi="Arial" w:cs="Arial"/>
          <w:color w:val="000000"/>
          <w:lang w:val="en-US"/>
        </w:rPr>
        <w:t>= Project H# (Select Name = “</w:t>
      </w:r>
      <w:r w:rsidRPr="00750FE7">
        <w:rPr>
          <w:rFonts w:ascii="Arial" w:hAnsi="Arial" w:cs="Arial"/>
          <w:color w:val="000000"/>
          <w:lang w:val="en-US"/>
        </w:rPr>
        <w:t>Ski</w:t>
      </w:r>
      <w:r w:rsidRPr="00750FE7">
        <w:rPr>
          <w:rFonts w:ascii="Arial" w:hAnsi="Arial" w:cs="Arial"/>
          <w:color w:val="000000"/>
          <w:lang w:val="en-US"/>
        </w:rPr>
        <w:t>” (Hobby));</w:t>
      </w:r>
    </w:p>
    <w:p w14:paraId="4BCCE2E9" w14:textId="0E29EDC6" w:rsidR="004118C6" w:rsidRPr="00750FE7" w:rsidRDefault="004118C6" w:rsidP="004118C6">
      <w:pPr>
        <w:ind w:firstLine="720"/>
        <w:rPr>
          <w:rFonts w:ascii="Arial" w:hAnsi="Arial" w:cs="Arial"/>
          <w:color w:val="000000"/>
          <w:lang w:val="en-US"/>
        </w:rPr>
      </w:pPr>
    </w:p>
    <w:p w14:paraId="289629EE" w14:textId="302ED8F5" w:rsidR="004118C6" w:rsidRPr="00750FE7" w:rsidRDefault="004118C6" w:rsidP="004118C6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2 :</w:t>
      </w:r>
      <w:proofErr w:type="gramEnd"/>
      <w:r w:rsidRPr="00750FE7">
        <w:rPr>
          <w:rFonts w:ascii="Arial" w:hAnsi="Arial" w:cs="Arial"/>
          <w:color w:val="000000"/>
          <w:lang w:val="en-US"/>
        </w:rPr>
        <w:t xml:space="preserve">= Project </w:t>
      </w:r>
      <w:r w:rsidRPr="00750FE7">
        <w:rPr>
          <w:rFonts w:ascii="Arial" w:hAnsi="Arial" w:cs="Arial"/>
          <w:color w:val="000000"/>
          <w:lang w:val="en-US"/>
        </w:rPr>
        <w:t>P</w:t>
      </w:r>
      <w:r w:rsidRPr="00750FE7">
        <w:rPr>
          <w:rFonts w:ascii="Arial" w:hAnsi="Arial" w:cs="Arial"/>
          <w:color w:val="000000"/>
          <w:lang w:val="en-US"/>
        </w:rPr>
        <w:t xml:space="preserve"># (Select </w:t>
      </w:r>
      <w:r w:rsidRPr="00750FE7">
        <w:rPr>
          <w:rFonts w:ascii="Arial" w:hAnsi="Arial" w:cs="Arial"/>
          <w:color w:val="000000"/>
          <w:lang w:val="en-US"/>
        </w:rPr>
        <w:t>H#</w:t>
      </w:r>
      <w:r w:rsidRPr="00750FE7">
        <w:rPr>
          <w:rFonts w:ascii="Arial" w:hAnsi="Arial" w:cs="Arial"/>
          <w:color w:val="000000"/>
          <w:lang w:val="en-US"/>
        </w:rPr>
        <w:t xml:space="preserve"> = </w:t>
      </w:r>
      <w:r w:rsidRPr="00750FE7">
        <w:rPr>
          <w:rFonts w:ascii="Arial" w:hAnsi="Arial" w:cs="Arial"/>
          <w:color w:val="000000"/>
          <w:lang w:val="en-US"/>
        </w:rPr>
        <w:t>T1</w:t>
      </w:r>
      <w:r w:rsidRPr="00750FE7">
        <w:rPr>
          <w:rFonts w:ascii="Arial" w:hAnsi="Arial" w:cs="Arial"/>
          <w:color w:val="000000"/>
          <w:lang w:val="en-US"/>
        </w:rPr>
        <w:t xml:space="preserve"> (</w:t>
      </w:r>
      <w:r w:rsidRPr="00750FE7">
        <w:rPr>
          <w:rFonts w:ascii="Arial" w:hAnsi="Arial" w:cs="Arial"/>
          <w:color w:val="000000"/>
          <w:lang w:val="en-US"/>
        </w:rPr>
        <w:t>Play</w:t>
      </w:r>
      <w:r w:rsidRPr="00750FE7">
        <w:rPr>
          <w:rFonts w:ascii="Arial" w:hAnsi="Arial" w:cs="Arial"/>
          <w:color w:val="000000"/>
          <w:lang w:val="en-US"/>
        </w:rPr>
        <w:t>));</w:t>
      </w:r>
    </w:p>
    <w:p w14:paraId="1045FD4F" w14:textId="68136C0E" w:rsidR="004118C6" w:rsidRPr="00750FE7" w:rsidRDefault="004118C6" w:rsidP="004118C6">
      <w:pPr>
        <w:ind w:firstLine="720"/>
        <w:rPr>
          <w:rFonts w:ascii="Arial" w:hAnsi="Arial" w:cs="Arial"/>
          <w:color w:val="000000"/>
          <w:lang w:val="en-US"/>
        </w:rPr>
      </w:pPr>
    </w:p>
    <w:p w14:paraId="4C25434E" w14:textId="6A90E0C3" w:rsidR="004118C6" w:rsidRPr="00750FE7" w:rsidRDefault="004118C6" w:rsidP="004118C6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3 :</w:t>
      </w:r>
      <w:proofErr w:type="gramEnd"/>
      <w:r w:rsidRPr="00750FE7">
        <w:rPr>
          <w:rFonts w:ascii="Arial" w:hAnsi="Arial" w:cs="Arial"/>
          <w:color w:val="000000"/>
          <w:lang w:val="en-US"/>
        </w:rPr>
        <w:t>= Project Name (Person);</w:t>
      </w:r>
    </w:p>
    <w:p w14:paraId="530B7DB1" w14:textId="7AE1DBDE" w:rsidR="004118C6" w:rsidRPr="00750FE7" w:rsidRDefault="004118C6" w:rsidP="004118C6">
      <w:pPr>
        <w:ind w:firstLine="720"/>
        <w:rPr>
          <w:rFonts w:ascii="Arial" w:hAnsi="Arial" w:cs="Arial"/>
          <w:color w:val="000000"/>
          <w:lang w:val="en-US"/>
        </w:rPr>
      </w:pPr>
    </w:p>
    <w:p w14:paraId="450F89CF" w14:textId="2C2E40C2" w:rsidR="004118C6" w:rsidRPr="00750FE7" w:rsidRDefault="004118C6" w:rsidP="004118C6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4 :</w:t>
      </w:r>
      <w:proofErr w:type="gramEnd"/>
      <w:r w:rsidRPr="00750FE7">
        <w:rPr>
          <w:rFonts w:ascii="Arial" w:hAnsi="Arial" w:cs="Arial"/>
          <w:color w:val="000000"/>
          <w:lang w:val="en-US"/>
        </w:rPr>
        <w:t xml:space="preserve">= </w:t>
      </w:r>
      <w:r w:rsidRPr="00750FE7">
        <w:rPr>
          <w:rFonts w:ascii="Arial" w:hAnsi="Arial" w:cs="Arial"/>
          <w:color w:val="000000"/>
          <w:lang w:val="en-US"/>
        </w:rPr>
        <w:t>Project Name (</w:t>
      </w:r>
      <w:r w:rsidRPr="00750FE7">
        <w:rPr>
          <w:rFonts w:ascii="Arial" w:hAnsi="Arial" w:cs="Arial"/>
          <w:color w:val="000000"/>
          <w:lang w:val="en-US"/>
        </w:rPr>
        <w:t>Select P# = T2(</w:t>
      </w:r>
      <w:r w:rsidRPr="00750FE7">
        <w:rPr>
          <w:rFonts w:ascii="Arial" w:hAnsi="Arial" w:cs="Arial"/>
          <w:color w:val="000000"/>
          <w:lang w:val="en-US"/>
        </w:rPr>
        <w:t>Person</w:t>
      </w:r>
      <w:r w:rsidRPr="00750FE7">
        <w:rPr>
          <w:rFonts w:ascii="Arial" w:hAnsi="Arial" w:cs="Arial"/>
          <w:color w:val="000000"/>
          <w:lang w:val="en-US"/>
        </w:rPr>
        <w:t>)</w:t>
      </w:r>
      <w:r w:rsidRPr="00750FE7">
        <w:rPr>
          <w:rFonts w:ascii="Arial" w:hAnsi="Arial" w:cs="Arial"/>
          <w:color w:val="000000"/>
          <w:lang w:val="en-US"/>
        </w:rPr>
        <w:t>);</w:t>
      </w:r>
    </w:p>
    <w:p w14:paraId="05771145" w14:textId="43DE3FC9" w:rsidR="004118C6" w:rsidRPr="00750FE7" w:rsidRDefault="004118C6" w:rsidP="004118C6">
      <w:pPr>
        <w:ind w:firstLine="720"/>
        <w:rPr>
          <w:rFonts w:ascii="Arial" w:hAnsi="Arial" w:cs="Arial"/>
          <w:color w:val="000000"/>
          <w:lang w:val="en-US"/>
        </w:rPr>
      </w:pPr>
    </w:p>
    <w:p w14:paraId="4041D2F1" w14:textId="2D6DC33D" w:rsidR="004118C6" w:rsidRPr="00750FE7" w:rsidRDefault="004118C6" w:rsidP="004118C6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  <w:t>T3 – T4</w:t>
      </w:r>
      <w:r w:rsidR="000E0947" w:rsidRPr="00750FE7">
        <w:rPr>
          <w:rFonts w:ascii="Arial" w:hAnsi="Arial" w:cs="Arial"/>
          <w:color w:val="000000"/>
          <w:lang w:val="en-US"/>
        </w:rPr>
        <w:t>;</w:t>
      </w:r>
    </w:p>
    <w:p w14:paraId="66E7C2DD" w14:textId="344A5F58" w:rsidR="002F1CE4" w:rsidRPr="00750FE7" w:rsidRDefault="002F1CE4" w:rsidP="004118C6">
      <w:pPr>
        <w:ind w:firstLine="720"/>
        <w:rPr>
          <w:rFonts w:ascii="Arial" w:hAnsi="Arial" w:cs="Arial"/>
          <w:color w:val="000000"/>
          <w:lang w:val="en-US"/>
        </w:rPr>
      </w:pPr>
    </w:p>
    <w:p w14:paraId="24387595" w14:textId="1CA4F449" w:rsidR="002F1CE4" w:rsidRPr="00750FE7" w:rsidRDefault="002F1CE4" w:rsidP="004118C6">
      <w:pPr>
        <w:ind w:firstLine="720"/>
        <w:rPr>
          <w:rFonts w:ascii="Arial" w:hAnsi="Arial" w:cs="Arial"/>
          <w:color w:val="000000"/>
          <w:lang w:val="en-US"/>
        </w:rPr>
      </w:pPr>
    </w:p>
    <w:p w14:paraId="7F3C460B" w14:textId="53DD1FF6" w:rsidR="002F1CE4" w:rsidRPr="00750FE7" w:rsidRDefault="002F1CE4" w:rsidP="004118C6">
      <w:pPr>
        <w:ind w:firstLine="720"/>
        <w:rPr>
          <w:rFonts w:ascii="Arial" w:hAnsi="Arial" w:cs="Arial"/>
          <w:b/>
          <w:bCs/>
          <w:color w:val="000000"/>
          <w:lang w:val="en-US"/>
        </w:rPr>
      </w:pPr>
      <w:r w:rsidRPr="00750FE7">
        <w:rPr>
          <w:rFonts w:ascii="Arial" w:hAnsi="Arial" w:cs="Arial"/>
          <w:b/>
          <w:bCs/>
          <w:color w:val="000000"/>
          <w:lang w:val="en-US"/>
        </w:rPr>
        <w:lastRenderedPageBreak/>
        <w:t>Person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755"/>
      </w:tblGrid>
      <w:tr w:rsidR="002F1CE4" w:rsidRPr="00750FE7" w14:paraId="63DCEB18" w14:textId="77777777" w:rsidTr="00782739">
        <w:trPr>
          <w:trHeight w:val="348"/>
        </w:trPr>
        <w:tc>
          <w:tcPr>
            <w:tcW w:w="1755" w:type="dxa"/>
          </w:tcPr>
          <w:p w14:paraId="7B3CBAF3" w14:textId="51E70E11" w:rsidR="002F1CE4" w:rsidRPr="00750FE7" w:rsidRDefault="002F1CE4" w:rsidP="004118C6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782739" w:rsidRPr="00750FE7" w14:paraId="5F321FB5" w14:textId="77777777" w:rsidTr="00782739">
        <w:trPr>
          <w:trHeight w:val="323"/>
        </w:trPr>
        <w:tc>
          <w:tcPr>
            <w:tcW w:w="1755" w:type="dxa"/>
          </w:tcPr>
          <w:p w14:paraId="0BE4AF9F" w14:textId="019102B2" w:rsidR="00782739" w:rsidRPr="00750FE7" w:rsidRDefault="00782739" w:rsidP="004118C6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  <w:tr w:rsidR="00782739" w:rsidRPr="00750FE7" w14:paraId="37A50A09" w14:textId="77777777" w:rsidTr="00782739">
        <w:trPr>
          <w:trHeight w:val="323"/>
        </w:trPr>
        <w:tc>
          <w:tcPr>
            <w:tcW w:w="1755" w:type="dxa"/>
          </w:tcPr>
          <w:p w14:paraId="79E09445" w14:textId="02BBAE18" w:rsidR="00782739" w:rsidRPr="00750FE7" w:rsidRDefault="00782739" w:rsidP="004118C6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Blake</w:t>
            </w:r>
          </w:p>
        </w:tc>
      </w:tr>
      <w:tr w:rsidR="00782739" w:rsidRPr="00750FE7" w14:paraId="366CF7B3" w14:textId="77777777" w:rsidTr="00782739">
        <w:trPr>
          <w:trHeight w:val="323"/>
        </w:trPr>
        <w:tc>
          <w:tcPr>
            <w:tcW w:w="1755" w:type="dxa"/>
          </w:tcPr>
          <w:p w14:paraId="02D4BD40" w14:textId="0503168B" w:rsidR="00782739" w:rsidRPr="00750FE7" w:rsidRDefault="00782739" w:rsidP="004118C6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Lastname</w:t>
            </w:r>
          </w:p>
        </w:tc>
      </w:tr>
      <w:tr w:rsidR="002F1CE4" w:rsidRPr="00750FE7" w14:paraId="3BB581AF" w14:textId="77777777" w:rsidTr="00782739">
        <w:trPr>
          <w:trHeight w:val="323"/>
        </w:trPr>
        <w:tc>
          <w:tcPr>
            <w:tcW w:w="1755" w:type="dxa"/>
          </w:tcPr>
          <w:p w14:paraId="2D33EA6F" w14:textId="6D12B11D" w:rsidR="002F1CE4" w:rsidRPr="00750FE7" w:rsidRDefault="002F1CE4" w:rsidP="004118C6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Adams</w:t>
            </w:r>
          </w:p>
        </w:tc>
      </w:tr>
    </w:tbl>
    <w:p w14:paraId="4CF8FFCD" w14:textId="77777777" w:rsidR="002F1CE4" w:rsidRPr="00750FE7" w:rsidRDefault="002F1CE4" w:rsidP="004118C6">
      <w:pPr>
        <w:ind w:firstLine="720"/>
        <w:rPr>
          <w:rFonts w:ascii="Arial" w:hAnsi="Arial" w:cs="Arial"/>
          <w:color w:val="000000"/>
          <w:lang w:val="en-US"/>
        </w:rPr>
      </w:pPr>
    </w:p>
    <w:p w14:paraId="48754C85" w14:textId="57057503" w:rsidR="004118C6" w:rsidRPr="00750FE7" w:rsidRDefault="004118C6" w:rsidP="004118C6">
      <w:pPr>
        <w:rPr>
          <w:rFonts w:ascii="Arial" w:hAnsi="Arial" w:cs="Arial"/>
          <w:color w:val="000000"/>
          <w:lang w:val="en-US"/>
        </w:rPr>
      </w:pPr>
    </w:p>
    <w:p w14:paraId="0766E71C" w14:textId="1C10B863" w:rsidR="004118C6" w:rsidRPr="00750FE7" w:rsidRDefault="004118C6" w:rsidP="004118C6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 xml:space="preserve">Q8) </w:t>
      </w:r>
      <w:r w:rsidRPr="00750FE7">
        <w:rPr>
          <w:rFonts w:ascii="Arial" w:hAnsi="Arial" w:cs="Arial"/>
          <w:lang w:val="en-US"/>
        </w:rPr>
        <w:t>Get the names of persons who do not play any hobby.</w:t>
      </w:r>
    </w:p>
    <w:p w14:paraId="487E7A18" w14:textId="48B64F19" w:rsidR="004118C6" w:rsidRPr="00750FE7" w:rsidRDefault="004118C6" w:rsidP="004118C6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>A8)</w:t>
      </w:r>
    </w:p>
    <w:p w14:paraId="45453F75" w14:textId="191BBC12" w:rsidR="004118C6" w:rsidRPr="00750FE7" w:rsidRDefault="004118C6" w:rsidP="004118C6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="000E0947" w:rsidRPr="00750FE7">
        <w:rPr>
          <w:rFonts w:ascii="Arial" w:hAnsi="Arial" w:cs="Arial"/>
          <w:color w:val="000000"/>
          <w:lang w:val="en-US"/>
        </w:rPr>
        <w:t>1</w:t>
      </w:r>
      <w:r w:rsidRPr="00750FE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750FE7">
        <w:rPr>
          <w:rFonts w:ascii="Arial" w:hAnsi="Arial" w:cs="Arial"/>
          <w:color w:val="000000"/>
          <w:lang w:val="en-US"/>
        </w:rPr>
        <w:t xml:space="preserve">= Project </w:t>
      </w:r>
      <w:r w:rsidRPr="00750FE7">
        <w:rPr>
          <w:rFonts w:ascii="Arial" w:hAnsi="Arial" w:cs="Arial"/>
          <w:color w:val="000000"/>
          <w:lang w:val="en-US"/>
        </w:rPr>
        <w:t>P#</w:t>
      </w:r>
      <w:r w:rsidRPr="00750FE7">
        <w:rPr>
          <w:rFonts w:ascii="Arial" w:hAnsi="Arial" w:cs="Arial"/>
          <w:color w:val="000000"/>
          <w:lang w:val="en-US"/>
        </w:rPr>
        <w:t xml:space="preserve"> (P</w:t>
      </w:r>
      <w:r w:rsidRPr="00750FE7">
        <w:rPr>
          <w:rFonts w:ascii="Arial" w:hAnsi="Arial" w:cs="Arial"/>
          <w:color w:val="000000"/>
          <w:lang w:val="en-US"/>
        </w:rPr>
        <w:t>lay</w:t>
      </w:r>
      <w:r w:rsidRPr="00750FE7">
        <w:rPr>
          <w:rFonts w:ascii="Arial" w:hAnsi="Arial" w:cs="Arial"/>
          <w:color w:val="000000"/>
          <w:lang w:val="en-US"/>
        </w:rPr>
        <w:t>);</w:t>
      </w:r>
    </w:p>
    <w:p w14:paraId="39BB6D7A" w14:textId="77777777" w:rsidR="000E0947" w:rsidRPr="00750FE7" w:rsidRDefault="000E0947" w:rsidP="004118C6">
      <w:pPr>
        <w:ind w:firstLine="720"/>
        <w:rPr>
          <w:rFonts w:ascii="Arial" w:hAnsi="Arial" w:cs="Arial"/>
          <w:color w:val="000000"/>
          <w:lang w:val="en-US"/>
        </w:rPr>
      </w:pPr>
    </w:p>
    <w:p w14:paraId="0127FA6E" w14:textId="285B37F8" w:rsidR="000E0947" w:rsidRPr="00750FE7" w:rsidRDefault="000E0947" w:rsidP="000E0947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2</w:t>
      </w:r>
      <w:r w:rsidRPr="00750FE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750FE7">
        <w:rPr>
          <w:rFonts w:ascii="Arial" w:hAnsi="Arial" w:cs="Arial"/>
          <w:color w:val="000000"/>
          <w:lang w:val="en-US"/>
        </w:rPr>
        <w:t>= Project Name (Person);</w:t>
      </w:r>
    </w:p>
    <w:p w14:paraId="4E7EDC3E" w14:textId="73D4045F" w:rsidR="000E0947" w:rsidRPr="00750FE7" w:rsidRDefault="000E0947" w:rsidP="000E0947">
      <w:pPr>
        <w:ind w:firstLine="720"/>
        <w:rPr>
          <w:rFonts w:ascii="Arial" w:hAnsi="Arial" w:cs="Arial"/>
          <w:color w:val="000000"/>
          <w:lang w:val="en-US"/>
        </w:rPr>
      </w:pPr>
    </w:p>
    <w:p w14:paraId="70E8164E" w14:textId="4BA9E3A9" w:rsidR="000E0947" w:rsidRPr="00750FE7" w:rsidRDefault="000E0947" w:rsidP="000E0947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3 :</w:t>
      </w:r>
      <w:proofErr w:type="gramEnd"/>
      <w:r w:rsidRPr="00750FE7">
        <w:rPr>
          <w:rFonts w:ascii="Arial" w:hAnsi="Arial" w:cs="Arial"/>
          <w:color w:val="000000"/>
          <w:lang w:val="en-US"/>
        </w:rPr>
        <w:t xml:space="preserve">= </w:t>
      </w:r>
      <w:r w:rsidRPr="00750FE7">
        <w:rPr>
          <w:rFonts w:ascii="Arial" w:hAnsi="Arial" w:cs="Arial"/>
          <w:color w:val="000000"/>
          <w:lang w:val="en-US"/>
        </w:rPr>
        <w:t>Project Name (</w:t>
      </w:r>
      <w:r w:rsidRPr="00750FE7">
        <w:rPr>
          <w:rFonts w:ascii="Arial" w:hAnsi="Arial" w:cs="Arial"/>
          <w:color w:val="000000"/>
          <w:lang w:val="en-US"/>
        </w:rPr>
        <w:t>Select P# = T1(</w:t>
      </w:r>
      <w:r w:rsidRPr="00750FE7">
        <w:rPr>
          <w:rFonts w:ascii="Arial" w:hAnsi="Arial" w:cs="Arial"/>
          <w:color w:val="000000"/>
          <w:lang w:val="en-US"/>
        </w:rPr>
        <w:t>Person</w:t>
      </w:r>
      <w:r w:rsidRPr="00750FE7">
        <w:rPr>
          <w:rFonts w:ascii="Arial" w:hAnsi="Arial" w:cs="Arial"/>
          <w:color w:val="000000"/>
          <w:lang w:val="en-US"/>
        </w:rPr>
        <w:t>)</w:t>
      </w:r>
      <w:r w:rsidRPr="00750FE7">
        <w:rPr>
          <w:rFonts w:ascii="Arial" w:hAnsi="Arial" w:cs="Arial"/>
          <w:color w:val="000000"/>
          <w:lang w:val="en-US"/>
        </w:rPr>
        <w:t>);</w:t>
      </w:r>
    </w:p>
    <w:p w14:paraId="4F8FB458" w14:textId="570667AA" w:rsidR="000E0947" w:rsidRPr="00750FE7" w:rsidRDefault="000E0947" w:rsidP="000E0947">
      <w:pPr>
        <w:ind w:firstLine="720"/>
        <w:rPr>
          <w:rFonts w:ascii="Arial" w:hAnsi="Arial" w:cs="Arial"/>
          <w:color w:val="000000"/>
          <w:lang w:val="en-US"/>
        </w:rPr>
      </w:pPr>
    </w:p>
    <w:p w14:paraId="11B73355" w14:textId="21B9F020" w:rsidR="000E0947" w:rsidRPr="00750FE7" w:rsidRDefault="000E0947" w:rsidP="000E0947">
      <w:pPr>
        <w:ind w:left="720"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T2 – T3;</w:t>
      </w:r>
    </w:p>
    <w:p w14:paraId="753DB072" w14:textId="78AFC027" w:rsidR="00782739" w:rsidRPr="00750FE7" w:rsidRDefault="00782739" w:rsidP="000E0947">
      <w:pPr>
        <w:ind w:left="720" w:firstLine="720"/>
        <w:rPr>
          <w:rFonts w:ascii="Arial" w:hAnsi="Arial" w:cs="Arial"/>
          <w:color w:val="000000"/>
          <w:lang w:val="en-US"/>
        </w:rPr>
      </w:pPr>
    </w:p>
    <w:p w14:paraId="5A623BFD" w14:textId="77777777" w:rsidR="00782739" w:rsidRPr="00750FE7" w:rsidRDefault="00782739" w:rsidP="00782739">
      <w:pPr>
        <w:ind w:firstLine="720"/>
        <w:rPr>
          <w:rFonts w:ascii="Arial" w:hAnsi="Arial" w:cs="Arial"/>
          <w:b/>
          <w:bCs/>
          <w:color w:val="000000"/>
          <w:lang w:val="en-US"/>
        </w:rPr>
      </w:pPr>
      <w:r w:rsidRPr="00750FE7">
        <w:rPr>
          <w:rFonts w:ascii="Arial" w:hAnsi="Arial" w:cs="Arial"/>
          <w:b/>
          <w:bCs/>
          <w:color w:val="000000"/>
          <w:lang w:val="en-US"/>
        </w:rPr>
        <w:t>Person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755"/>
      </w:tblGrid>
      <w:tr w:rsidR="00782739" w:rsidRPr="00750FE7" w14:paraId="09B424F9" w14:textId="77777777" w:rsidTr="001C1AFF">
        <w:trPr>
          <w:trHeight w:val="348"/>
        </w:trPr>
        <w:tc>
          <w:tcPr>
            <w:tcW w:w="1755" w:type="dxa"/>
          </w:tcPr>
          <w:p w14:paraId="05A4433D" w14:textId="77777777" w:rsidR="00782739" w:rsidRPr="00750FE7" w:rsidRDefault="00782739" w:rsidP="001C1AFF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782739" w:rsidRPr="00750FE7" w14:paraId="63DD25F5" w14:textId="77777777" w:rsidTr="001C1AFF">
        <w:trPr>
          <w:trHeight w:val="323"/>
        </w:trPr>
        <w:tc>
          <w:tcPr>
            <w:tcW w:w="1755" w:type="dxa"/>
          </w:tcPr>
          <w:p w14:paraId="5EFB2591" w14:textId="77777777" w:rsidR="00782739" w:rsidRPr="00750FE7" w:rsidRDefault="00782739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Adams</w:t>
            </w:r>
          </w:p>
        </w:tc>
      </w:tr>
    </w:tbl>
    <w:p w14:paraId="096B9C92" w14:textId="77777777" w:rsidR="00782739" w:rsidRPr="00750FE7" w:rsidRDefault="00782739" w:rsidP="000E0947">
      <w:pPr>
        <w:ind w:left="720" w:firstLine="720"/>
        <w:rPr>
          <w:rFonts w:ascii="Arial" w:hAnsi="Arial" w:cs="Arial"/>
          <w:color w:val="000000"/>
          <w:lang w:val="en-US"/>
        </w:rPr>
      </w:pPr>
    </w:p>
    <w:p w14:paraId="75897CD4" w14:textId="3686D9E9" w:rsidR="000E0947" w:rsidRPr="00750FE7" w:rsidRDefault="000E0947" w:rsidP="000E0947">
      <w:pPr>
        <w:rPr>
          <w:rFonts w:ascii="Arial" w:hAnsi="Arial" w:cs="Arial"/>
          <w:color w:val="000000"/>
          <w:lang w:val="en-US"/>
        </w:rPr>
      </w:pPr>
    </w:p>
    <w:p w14:paraId="6E629416" w14:textId="0D0068FA" w:rsidR="000E0947" w:rsidRPr="00750FE7" w:rsidRDefault="000E0947" w:rsidP="000E0947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Q9)</w:t>
      </w:r>
      <w:r w:rsidRPr="00750FE7">
        <w:rPr>
          <w:rFonts w:ascii="Arial" w:hAnsi="Arial" w:cs="Arial"/>
          <w:lang w:val="en-US"/>
        </w:rPr>
        <w:t xml:space="preserve"> </w:t>
      </w:r>
      <w:r w:rsidRPr="00750FE7">
        <w:rPr>
          <w:rFonts w:ascii="Arial" w:hAnsi="Arial" w:cs="Arial"/>
          <w:lang w:val="en-US"/>
        </w:rPr>
        <w:t>Get the names of persons who play all hobbies.</w:t>
      </w:r>
    </w:p>
    <w:p w14:paraId="63C7EC00" w14:textId="6BC707BF" w:rsidR="000E0947" w:rsidRPr="00750FE7" w:rsidRDefault="000E0947" w:rsidP="000E0947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>A9)</w:t>
      </w:r>
    </w:p>
    <w:p w14:paraId="4D812139" w14:textId="2EB97D04" w:rsidR="000E0947" w:rsidRPr="00750FE7" w:rsidRDefault="000E0947" w:rsidP="000E0947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ab/>
        <w:t>S</w:t>
      </w:r>
      <w:proofErr w:type="gramStart"/>
      <w:r w:rsidRPr="00750FE7">
        <w:rPr>
          <w:rFonts w:ascii="Arial" w:hAnsi="Arial" w:cs="Arial"/>
          <w:lang w:val="en-US"/>
        </w:rPr>
        <w:t>1 :</w:t>
      </w:r>
      <w:proofErr w:type="gramEnd"/>
      <w:r w:rsidRPr="00750FE7">
        <w:rPr>
          <w:rFonts w:ascii="Arial" w:hAnsi="Arial" w:cs="Arial"/>
          <w:lang w:val="en-US"/>
        </w:rPr>
        <w:t>=  Project H# (Hobby);</w:t>
      </w:r>
    </w:p>
    <w:p w14:paraId="292E9FAC" w14:textId="7CB0511D" w:rsidR="000E0947" w:rsidRPr="00750FE7" w:rsidRDefault="000E0947" w:rsidP="000E0947">
      <w:pPr>
        <w:rPr>
          <w:rFonts w:ascii="Arial" w:hAnsi="Arial" w:cs="Arial"/>
          <w:lang w:val="en-US"/>
        </w:rPr>
      </w:pPr>
    </w:p>
    <w:p w14:paraId="1324B841" w14:textId="5118C501" w:rsidR="000E0947" w:rsidRPr="00750FE7" w:rsidRDefault="000E0947" w:rsidP="000E0947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ab/>
        <w:t>T1(P#, H#</w:t>
      </w:r>
      <w:proofErr w:type="gramStart"/>
      <w:r w:rsidRPr="00750FE7">
        <w:rPr>
          <w:rFonts w:ascii="Arial" w:hAnsi="Arial" w:cs="Arial"/>
          <w:lang w:val="en-US"/>
        </w:rPr>
        <w:t>) :</w:t>
      </w:r>
      <w:proofErr w:type="gramEnd"/>
      <w:r w:rsidRPr="00750FE7">
        <w:rPr>
          <w:rFonts w:ascii="Arial" w:hAnsi="Arial" w:cs="Arial"/>
          <w:lang w:val="en-US"/>
        </w:rPr>
        <w:t>=  Project P#, H#(Play);</w:t>
      </w:r>
    </w:p>
    <w:p w14:paraId="3E4A9F4A" w14:textId="2115B626" w:rsidR="000E0947" w:rsidRPr="00750FE7" w:rsidRDefault="000E0947" w:rsidP="000E0947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ab/>
      </w:r>
    </w:p>
    <w:p w14:paraId="58F997BC" w14:textId="4EF70CC3" w:rsidR="000E0947" w:rsidRPr="00750FE7" w:rsidRDefault="000E0947" w:rsidP="000E0947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ab/>
        <w:t>T</w:t>
      </w:r>
      <w:proofErr w:type="gramStart"/>
      <w:r w:rsidRPr="00750FE7">
        <w:rPr>
          <w:rFonts w:ascii="Arial" w:hAnsi="Arial" w:cs="Arial"/>
          <w:lang w:val="en-US"/>
        </w:rPr>
        <w:t>2 :</w:t>
      </w:r>
      <w:proofErr w:type="gramEnd"/>
      <w:r w:rsidRPr="00750FE7">
        <w:rPr>
          <w:rFonts w:ascii="Arial" w:hAnsi="Arial" w:cs="Arial"/>
          <w:lang w:val="en-US"/>
        </w:rPr>
        <w:t>= T1 / S1;</w:t>
      </w:r>
    </w:p>
    <w:p w14:paraId="76B16D67" w14:textId="0FBEFD16" w:rsidR="000E0947" w:rsidRPr="00750FE7" w:rsidRDefault="000E0947" w:rsidP="000E0947">
      <w:pPr>
        <w:rPr>
          <w:rFonts w:ascii="Arial" w:hAnsi="Arial" w:cs="Arial"/>
          <w:lang w:val="en-US"/>
        </w:rPr>
      </w:pPr>
    </w:p>
    <w:p w14:paraId="2CFFE16D" w14:textId="542F78D3" w:rsidR="000E0947" w:rsidRPr="00750FE7" w:rsidRDefault="000E0947" w:rsidP="000E0947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ab/>
        <w:t>Project Name (Select P# = T2(Person));</w:t>
      </w:r>
    </w:p>
    <w:p w14:paraId="6DC805AB" w14:textId="77777777" w:rsidR="00782739" w:rsidRPr="00750FE7" w:rsidRDefault="00782739" w:rsidP="00782739">
      <w:pPr>
        <w:ind w:firstLine="720"/>
        <w:rPr>
          <w:rFonts w:ascii="Arial" w:hAnsi="Arial" w:cs="Arial"/>
          <w:b/>
          <w:bCs/>
          <w:color w:val="000000"/>
          <w:lang w:val="en-US"/>
        </w:rPr>
      </w:pPr>
      <w:r w:rsidRPr="00750FE7">
        <w:rPr>
          <w:rFonts w:ascii="Arial" w:hAnsi="Arial" w:cs="Arial"/>
          <w:b/>
          <w:bCs/>
          <w:color w:val="000000"/>
          <w:lang w:val="en-US"/>
        </w:rPr>
        <w:t>Person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755"/>
      </w:tblGrid>
      <w:tr w:rsidR="00782739" w:rsidRPr="00750FE7" w14:paraId="4B39DEEF" w14:textId="77777777" w:rsidTr="001C1AFF">
        <w:trPr>
          <w:trHeight w:val="348"/>
        </w:trPr>
        <w:tc>
          <w:tcPr>
            <w:tcW w:w="1755" w:type="dxa"/>
          </w:tcPr>
          <w:p w14:paraId="2D8E6809" w14:textId="77777777" w:rsidR="00782739" w:rsidRPr="00750FE7" w:rsidRDefault="00782739" w:rsidP="001C1AFF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782739" w:rsidRPr="00750FE7" w14:paraId="2336DAF9" w14:textId="77777777" w:rsidTr="001C1AFF">
        <w:trPr>
          <w:trHeight w:val="323"/>
        </w:trPr>
        <w:tc>
          <w:tcPr>
            <w:tcW w:w="1755" w:type="dxa"/>
          </w:tcPr>
          <w:p w14:paraId="062A6379" w14:textId="28AE02D4" w:rsidR="00782739" w:rsidRPr="00750FE7" w:rsidRDefault="00782739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Smith</w:t>
            </w:r>
          </w:p>
        </w:tc>
      </w:tr>
    </w:tbl>
    <w:p w14:paraId="3C3B0733" w14:textId="77777777" w:rsidR="00782739" w:rsidRPr="00750FE7" w:rsidRDefault="00782739" w:rsidP="000E0947">
      <w:pPr>
        <w:rPr>
          <w:rFonts w:ascii="Arial" w:hAnsi="Arial" w:cs="Arial"/>
          <w:lang w:val="en-US"/>
        </w:rPr>
      </w:pPr>
    </w:p>
    <w:p w14:paraId="14E7B587" w14:textId="182BBDE8" w:rsidR="000E0947" w:rsidRPr="00750FE7" w:rsidRDefault="000E0947" w:rsidP="000E0947">
      <w:pPr>
        <w:rPr>
          <w:rFonts w:ascii="Arial" w:hAnsi="Arial" w:cs="Arial"/>
          <w:lang w:val="en-US"/>
        </w:rPr>
      </w:pPr>
    </w:p>
    <w:p w14:paraId="61213A28" w14:textId="1BFA72E7" w:rsidR="000E0947" w:rsidRPr="00750FE7" w:rsidRDefault="000E0947" w:rsidP="000E0947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lang w:val="en-US"/>
        </w:rPr>
        <w:t xml:space="preserve">Q10) </w:t>
      </w:r>
      <w:r w:rsidRPr="00750FE7">
        <w:rPr>
          <w:rFonts w:ascii="Arial" w:hAnsi="Arial" w:cs="Arial"/>
          <w:color w:val="000000"/>
          <w:lang w:val="en-US"/>
        </w:rPr>
        <w:t>Get the names of persons who play all hobbies that “</w:t>
      </w:r>
      <w:proofErr w:type="spellStart"/>
      <w:r w:rsidRPr="00750FE7">
        <w:rPr>
          <w:rFonts w:ascii="Arial" w:hAnsi="Arial" w:cs="Arial"/>
          <w:color w:val="C10000"/>
          <w:lang w:val="en-US"/>
        </w:rPr>
        <w:t>lastname</w:t>
      </w:r>
      <w:proofErr w:type="spellEnd"/>
      <w:r w:rsidRPr="00750FE7">
        <w:rPr>
          <w:rFonts w:ascii="Arial" w:hAnsi="Arial" w:cs="Arial"/>
          <w:color w:val="000000"/>
          <w:lang w:val="en-US"/>
        </w:rPr>
        <w:t>” plays.</w:t>
      </w:r>
    </w:p>
    <w:p w14:paraId="7216C0DC" w14:textId="486A4BB8" w:rsidR="000E0947" w:rsidRPr="00750FE7" w:rsidRDefault="000E0947" w:rsidP="000E0947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A10)</w:t>
      </w:r>
    </w:p>
    <w:p w14:paraId="30E7A1B8" w14:textId="0E8F3010" w:rsidR="000E0947" w:rsidRPr="00750FE7" w:rsidRDefault="000E0947" w:rsidP="000E0947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1 :</w:t>
      </w:r>
      <w:proofErr w:type="gramEnd"/>
      <w:r w:rsidRPr="00750FE7">
        <w:rPr>
          <w:rFonts w:ascii="Arial" w:hAnsi="Arial" w:cs="Arial"/>
          <w:color w:val="000000"/>
          <w:lang w:val="en-US"/>
        </w:rPr>
        <w:t>= Project P# (Select Name = “Lastname”(Person));</w:t>
      </w:r>
    </w:p>
    <w:p w14:paraId="26339368" w14:textId="67FED136" w:rsidR="000E0947" w:rsidRPr="00750FE7" w:rsidRDefault="000E0947" w:rsidP="000E0947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</w:r>
    </w:p>
    <w:p w14:paraId="35AD056B" w14:textId="259E8944" w:rsidR="000E0947" w:rsidRPr="00750FE7" w:rsidRDefault="000E0947" w:rsidP="000E0947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  <w:t>S1(P#, H#</w:t>
      </w:r>
      <w:proofErr w:type="gramStart"/>
      <w:r w:rsidRPr="00750FE7">
        <w:rPr>
          <w:rFonts w:ascii="Arial" w:hAnsi="Arial" w:cs="Arial"/>
          <w:color w:val="000000"/>
          <w:lang w:val="en-US"/>
        </w:rPr>
        <w:t>) :</w:t>
      </w:r>
      <w:proofErr w:type="gramEnd"/>
      <w:r w:rsidRPr="00750FE7">
        <w:rPr>
          <w:rFonts w:ascii="Arial" w:hAnsi="Arial" w:cs="Arial"/>
          <w:color w:val="000000"/>
          <w:lang w:val="en-US"/>
        </w:rPr>
        <w:t>= Project P#, H#(Play);</w:t>
      </w:r>
    </w:p>
    <w:p w14:paraId="4E04BF6F" w14:textId="2730D4FA" w:rsidR="000E0947" w:rsidRPr="00750FE7" w:rsidRDefault="000E0947" w:rsidP="000E0947">
      <w:pPr>
        <w:rPr>
          <w:rFonts w:ascii="Arial" w:hAnsi="Arial" w:cs="Arial"/>
          <w:color w:val="000000"/>
          <w:lang w:val="en-US"/>
        </w:rPr>
      </w:pPr>
    </w:p>
    <w:p w14:paraId="17673185" w14:textId="31142BAA" w:rsidR="000E0947" w:rsidRPr="00750FE7" w:rsidRDefault="000E0947" w:rsidP="000E0947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2 :</w:t>
      </w:r>
      <w:proofErr w:type="gramEnd"/>
      <w:r w:rsidRPr="00750FE7">
        <w:rPr>
          <w:rFonts w:ascii="Arial" w:hAnsi="Arial" w:cs="Arial"/>
          <w:color w:val="000000"/>
          <w:lang w:val="en-US"/>
        </w:rPr>
        <w:t>= S1 / T1;</w:t>
      </w:r>
    </w:p>
    <w:p w14:paraId="6DDBEEB3" w14:textId="29612FFB" w:rsidR="000E0947" w:rsidRPr="00750FE7" w:rsidRDefault="000E0947" w:rsidP="000E0947">
      <w:pPr>
        <w:rPr>
          <w:rFonts w:ascii="Arial" w:hAnsi="Arial" w:cs="Arial"/>
          <w:color w:val="000000"/>
          <w:lang w:val="en-US"/>
        </w:rPr>
      </w:pPr>
    </w:p>
    <w:p w14:paraId="107A79D7" w14:textId="3E937848" w:rsidR="000E0947" w:rsidRPr="00750FE7" w:rsidRDefault="000E0947" w:rsidP="000E0947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3 :</w:t>
      </w:r>
      <w:proofErr w:type="gramEnd"/>
      <w:r w:rsidRPr="00750FE7">
        <w:rPr>
          <w:rFonts w:ascii="Arial" w:hAnsi="Arial" w:cs="Arial"/>
          <w:color w:val="000000"/>
          <w:lang w:val="en-US"/>
        </w:rPr>
        <w:t>= S1/ T2;</w:t>
      </w:r>
    </w:p>
    <w:p w14:paraId="3A7A2FA2" w14:textId="7C822CA5" w:rsidR="000E0947" w:rsidRPr="00750FE7" w:rsidRDefault="000E0947" w:rsidP="000E0947">
      <w:pPr>
        <w:rPr>
          <w:rFonts w:ascii="Arial" w:hAnsi="Arial" w:cs="Arial"/>
          <w:color w:val="000000"/>
          <w:lang w:val="en-US"/>
        </w:rPr>
      </w:pPr>
    </w:p>
    <w:p w14:paraId="28F7AB22" w14:textId="515C939F" w:rsidR="000E0947" w:rsidRPr="00750FE7" w:rsidRDefault="000E0947" w:rsidP="000E0947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</w:r>
      <w:r w:rsidR="009C53DF" w:rsidRPr="00750FE7">
        <w:rPr>
          <w:rFonts w:ascii="Arial" w:hAnsi="Arial" w:cs="Arial"/>
          <w:color w:val="000000"/>
          <w:lang w:val="en-US"/>
        </w:rPr>
        <w:t>Project Name (Select P# = (T3 – T</w:t>
      </w:r>
      <w:proofErr w:type="gramStart"/>
      <w:r w:rsidR="009C53DF" w:rsidRPr="00750FE7">
        <w:rPr>
          <w:rFonts w:ascii="Arial" w:hAnsi="Arial" w:cs="Arial"/>
          <w:color w:val="000000"/>
          <w:lang w:val="en-US"/>
        </w:rPr>
        <w:t>1)(</w:t>
      </w:r>
      <w:proofErr w:type="gramEnd"/>
      <w:r w:rsidR="009C53DF" w:rsidRPr="00750FE7">
        <w:rPr>
          <w:rFonts w:ascii="Arial" w:hAnsi="Arial" w:cs="Arial"/>
          <w:color w:val="000000"/>
          <w:lang w:val="en-US"/>
        </w:rPr>
        <w:t>Person));</w:t>
      </w:r>
    </w:p>
    <w:p w14:paraId="679825C2" w14:textId="2DE2D2B4" w:rsidR="00782739" w:rsidRPr="00750FE7" w:rsidRDefault="00782739" w:rsidP="000E0947">
      <w:pPr>
        <w:rPr>
          <w:rFonts w:ascii="Arial" w:hAnsi="Arial" w:cs="Arial"/>
          <w:color w:val="000000"/>
          <w:lang w:val="en-US"/>
        </w:rPr>
      </w:pPr>
    </w:p>
    <w:p w14:paraId="03C8AE0A" w14:textId="77777777" w:rsidR="00782739" w:rsidRPr="00750FE7" w:rsidRDefault="00782739" w:rsidP="00782739">
      <w:pPr>
        <w:ind w:firstLine="720"/>
        <w:rPr>
          <w:rFonts w:ascii="Arial" w:hAnsi="Arial" w:cs="Arial"/>
          <w:b/>
          <w:bCs/>
          <w:color w:val="000000"/>
          <w:lang w:val="en-US"/>
        </w:rPr>
      </w:pPr>
      <w:r w:rsidRPr="00750FE7">
        <w:rPr>
          <w:rFonts w:ascii="Arial" w:hAnsi="Arial" w:cs="Arial"/>
          <w:b/>
          <w:bCs/>
          <w:color w:val="000000"/>
          <w:lang w:val="en-US"/>
        </w:rPr>
        <w:t>Person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755"/>
      </w:tblGrid>
      <w:tr w:rsidR="00782739" w:rsidRPr="00750FE7" w14:paraId="7FCEF1F3" w14:textId="77777777" w:rsidTr="001C1AFF">
        <w:trPr>
          <w:trHeight w:val="348"/>
        </w:trPr>
        <w:tc>
          <w:tcPr>
            <w:tcW w:w="1755" w:type="dxa"/>
          </w:tcPr>
          <w:p w14:paraId="44C9765F" w14:textId="77777777" w:rsidR="00782739" w:rsidRPr="00750FE7" w:rsidRDefault="00782739" w:rsidP="001C1AFF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782739" w:rsidRPr="00750FE7" w14:paraId="42119D30" w14:textId="77777777" w:rsidTr="001C1AFF">
        <w:trPr>
          <w:trHeight w:val="323"/>
        </w:trPr>
        <w:tc>
          <w:tcPr>
            <w:tcW w:w="1755" w:type="dxa"/>
          </w:tcPr>
          <w:p w14:paraId="4124F681" w14:textId="70FE8679" w:rsidR="00782739" w:rsidRPr="00750FE7" w:rsidRDefault="00782739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Smith</w:t>
            </w:r>
          </w:p>
        </w:tc>
      </w:tr>
      <w:tr w:rsidR="00782739" w:rsidRPr="00750FE7" w14:paraId="5B6A4496" w14:textId="77777777" w:rsidTr="001C1AFF">
        <w:trPr>
          <w:trHeight w:val="323"/>
        </w:trPr>
        <w:tc>
          <w:tcPr>
            <w:tcW w:w="1755" w:type="dxa"/>
          </w:tcPr>
          <w:p w14:paraId="0C9C18A6" w14:textId="0EEFF9E4" w:rsidR="00782739" w:rsidRPr="00750FE7" w:rsidRDefault="00782739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  <w:tr w:rsidR="00782739" w:rsidRPr="00750FE7" w14:paraId="1B2F67C5" w14:textId="77777777" w:rsidTr="001C1AFF">
        <w:trPr>
          <w:trHeight w:val="323"/>
        </w:trPr>
        <w:tc>
          <w:tcPr>
            <w:tcW w:w="1755" w:type="dxa"/>
          </w:tcPr>
          <w:p w14:paraId="0987009E" w14:textId="311908CA" w:rsidR="00782739" w:rsidRPr="00750FE7" w:rsidRDefault="00782739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Blake</w:t>
            </w:r>
          </w:p>
        </w:tc>
      </w:tr>
    </w:tbl>
    <w:p w14:paraId="71BA1BBA" w14:textId="77777777" w:rsidR="00782739" w:rsidRPr="00750FE7" w:rsidRDefault="00782739" w:rsidP="000E0947">
      <w:pPr>
        <w:rPr>
          <w:rFonts w:ascii="Arial" w:hAnsi="Arial" w:cs="Arial"/>
          <w:color w:val="000000"/>
          <w:lang w:val="en-US"/>
        </w:rPr>
      </w:pPr>
    </w:p>
    <w:p w14:paraId="45BCDB6B" w14:textId="3736D1A5" w:rsidR="004118C6" w:rsidRPr="00750FE7" w:rsidRDefault="000E0947" w:rsidP="004118C6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ab/>
      </w:r>
    </w:p>
    <w:p w14:paraId="4D156B9D" w14:textId="5275ED27" w:rsidR="009C53DF" w:rsidRPr="00750FE7" w:rsidRDefault="009C53DF" w:rsidP="004118C6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 xml:space="preserve">Q11) </w:t>
      </w:r>
      <w:r w:rsidRPr="00750FE7">
        <w:rPr>
          <w:rFonts w:ascii="Arial" w:hAnsi="Arial" w:cs="Arial"/>
          <w:color w:val="000000"/>
          <w:lang w:val="en-US"/>
        </w:rPr>
        <w:t>Get the names of persons who play only all the hobbies that “</w:t>
      </w:r>
      <w:proofErr w:type="spellStart"/>
      <w:r w:rsidRPr="00750FE7">
        <w:rPr>
          <w:rFonts w:ascii="Arial" w:hAnsi="Arial" w:cs="Arial"/>
          <w:color w:val="C10000"/>
          <w:lang w:val="en-US"/>
        </w:rPr>
        <w:t>lastname</w:t>
      </w:r>
      <w:proofErr w:type="spellEnd"/>
      <w:r w:rsidRPr="00750FE7">
        <w:rPr>
          <w:rFonts w:ascii="Arial" w:hAnsi="Arial" w:cs="Arial"/>
          <w:color w:val="000000"/>
          <w:lang w:val="en-US"/>
        </w:rPr>
        <w:t>” plays.</w:t>
      </w:r>
    </w:p>
    <w:p w14:paraId="41D1BD90" w14:textId="530FD0C6" w:rsidR="00BB7F4A" w:rsidRPr="00750FE7" w:rsidRDefault="009A09FB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A11)</w:t>
      </w:r>
    </w:p>
    <w:p w14:paraId="20C92EDF" w14:textId="6117ECEA" w:rsidR="00D70E50" w:rsidRPr="00750FE7" w:rsidRDefault="00D70E50">
      <w:pPr>
        <w:rPr>
          <w:rFonts w:ascii="Arial" w:hAnsi="Arial" w:cs="Arial"/>
          <w:color w:val="000000"/>
          <w:lang w:val="en-US"/>
        </w:rPr>
      </w:pPr>
    </w:p>
    <w:p w14:paraId="75D7576F" w14:textId="2FACFEA3" w:rsidR="00D70E50" w:rsidRPr="00750FE7" w:rsidRDefault="00D70E50" w:rsidP="00D70E50">
      <w:pPr>
        <w:ind w:firstLine="720"/>
        <w:rPr>
          <w:rFonts w:ascii="Arial" w:hAnsi="Arial" w:cs="Arial"/>
          <w:b/>
          <w:bCs/>
          <w:color w:val="000000"/>
          <w:lang w:val="en-US"/>
        </w:rPr>
      </w:pPr>
      <w:r w:rsidRPr="00750FE7">
        <w:rPr>
          <w:rFonts w:ascii="Arial" w:hAnsi="Arial" w:cs="Arial"/>
          <w:b/>
          <w:bCs/>
          <w:color w:val="000000"/>
          <w:lang w:val="en-US"/>
        </w:rPr>
        <w:t>Person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755"/>
      </w:tblGrid>
      <w:tr w:rsidR="00D70E50" w:rsidRPr="00750FE7" w14:paraId="4575D368" w14:textId="77777777" w:rsidTr="001C1AFF">
        <w:trPr>
          <w:trHeight w:val="348"/>
        </w:trPr>
        <w:tc>
          <w:tcPr>
            <w:tcW w:w="1755" w:type="dxa"/>
          </w:tcPr>
          <w:p w14:paraId="61423EF3" w14:textId="77777777" w:rsidR="00D70E50" w:rsidRPr="00750FE7" w:rsidRDefault="00D70E50" w:rsidP="001C1AFF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D70E50" w:rsidRPr="00750FE7" w14:paraId="2205AEDF" w14:textId="77777777" w:rsidTr="001C1AFF">
        <w:trPr>
          <w:trHeight w:val="323"/>
        </w:trPr>
        <w:tc>
          <w:tcPr>
            <w:tcW w:w="1755" w:type="dxa"/>
          </w:tcPr>
          <w:p w14:paraId="543C2288" w14:textId="52A8B379" w:rsidR="00D70E50" w:rsidRPr="00750FE7" w:rsidRDefault="00D70E50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Blake</w:t>
            </w:r>
          </w:p>
        </w:tc>
      </w:tr>
    </w:tbl>
    <w:p w14:paraId="6DE8A6EB" w14:textId="58BF2DED" w:rsidR="00D70E50" w:rsidRPr="00750FE7" w:rsidRDefault="00D70E50">
      <w:pPr>
        <w:rPr>
          <w:rFonts w:ascii="Arial" w:hAnsi="Arial" w:cs="Arial"/>
          <w:color w:val="000000"/>
          <w:lang w:val="en-US"/>
        </w:rPr>
      </w:pPr>
    </w:p>
    <w:p w14:paraId="2A816567" w14:textId="69EE8EAE" w:rsidR="009A09FB" w:rsidRPr="00750FE7" w:rsidRDefault="009A09FB">
      <w:pPr>
        <w:rPr>
          <w:rFonts w:ascii="Arial" w:hAnsi="Arial" w:cs="Arial"/>
          <w:color w:val="000000"/>
          <w:lang w:val="en-US"/>
        </w:rPr>
      </w:pPr>
    </w:p>
    <w:p w14:paraId="7FE4975A" w14:textId="24906D79" w:rsidR="009A09FB" w:rsidRPr="00750FE7" w:rsidRDefault="00C64049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 xml:space="preserve">Q12) </w:t>
      </w:r>
      <w:r w:rsidRPr="00750FE7">
        <w:rPr>
          <w:rFonts w:ascii="Arial" w:hAnsi="Arial" w:cs="Arial"/>
          <w:lang w:val="en-US"/>
        </w:rPr>
        <w:t>Get the names of persons who play all hobbies except Skating and Ski.</w:t>
      </w:r>
    </w:p>
    <w:p w14:paraId="53C47420" w14:textId="33DBF4D5" w:rsidR="00C64049" w:rsidRPr="00750FE7" w:rsidRDefault="00C64049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lang w:val="en-US"/>
        </w:rPr>
        <w:t>A12)</w:t>
      </w:r>
    </w:p>
    <w:p w14:paraId="5BAB6DDF" w14:textId="77777777" w:rsidR="009A09FB" w:rsidRPr="00750FE7" w:rsidRDefault="009A09FB">
      <w:pPr>
        <w:rPr>
          <w:rFonts w:ascii="Arial" w:hAnsi="Arial" w:cs="Arial"/>
          <w:color w:val="000000"/>
          <w:lang w:val="en-US"/>
        </w:rPr>
      </w:pPr>
    </w:p>
    <w:p w14:paraId="6AC7A74E" w14:textId="5C343799" w:rsidR="00F133F9" w:rsidRPr="00750FE7" w:rsidRDefault="00F133F9" w:rsidP="00F133F9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1</w:t>
      </w:r>
      <w:r w:rsidRPr="00750FE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750FE7">
        <w:rPr>
          <w:rFonts w:ascii="Arial" w:hAnsi="Arial" w:cs="Arial"/>
          <w:color w:val="000000"/>
          <w:lang w:val="en-US"/>
        </w:rPr>
        <w:t>= Project H# (Select Name = “</w:t>
      </w:r>
      <w:r w:rsidRPr="00750FE7">
        <w:rPr>
          <w:rFonts w:ascii="Arial" w:hAnsi="Arial" w:cs="Arial"/>
          <w:color w:val="000000"/>
          <w:lang w:val="en-US"/>
        </w:rPr>
        <w:t>Skating</w:t>
      </w:r>
      <w:r w:rsidRPr="00750FE7">
        <w:rPr>
          <w:rFonts w:ascii="Arial" w:hAnsi="Arial" w:cs="Arial"/>
          <w:color w:val="000000"/>
          <w:lang w:val="en-US"/>
        </w:rPr>
        <w:t>” (Hobby));</w:t>
      </w:r>
    </w:p>
    <w:p w14:paraId="086A38B3" w14:textId="77777777" w:rsidR="00F133F9" w:rsidRPr="00750FE7" w:rsidRDefault="00F133F9" w:rsidP="00F133F9">
      <w:pPr>
        <w:ind w:firstLine="720"/>
        <w:rPr>
          <w:rFonts w:ascii="Arial" w:hAnsi="Arial" w:cs="Arial"/>
          <w:color w:val="000000"/>
          <w:lang w:val="en-US"/>
        </w:rPr>
      </w:pPr>
    </w:p>
    <w:p w14:paraId="6E0DEB17" w14:textId="1C398DFD" w:rsidR="00F133F9" w:rsidRPr="00750FE7" w:rsidRDefault="00F133F9" w:rsidP="00F133F9">
      <w:pPr>
        <w:ind w:firstLine="720"/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>T</w:t>
      </w:r>
      <w:proofErr w:type="gramStart"/>
      <w:r w:rsidRPr="00750FE7">
        <w:rPr>
          <w:rFonts w:ascii="Arial" w:hAnsi="Arial" w:cs="Arial"/>
          <w:color w:val="000000"/>
          <w:lang w:val="en-US"/>
        </w:rPr>
        <w:t>2</w:t>
      </w:r>
      <w:r w:rsidRPr="00750FE7">
        <w:rPr>
          <w:rFonts w:ascii="Arial" w:hAnsi="Arial" w:cs="Arial"/>
          <w:color w:val="000000"/>
          <w:lang w:val="en-US"/>
        </w:rPr>
        <w:t xml:space="preserve"> :</w:t>
      </w:r>
      <w:proofErr w:type="gramEnd"/>
      <w:r w:rsidRPr="00750FE7">
        <w:rPr>
          <w:rFonts w:ascii="Arial" w:hAnsi="Arial" w:cs="Arial"/>
          <w:color w:val="000000"/>
          <w:lang w:val="en-US"/>
        </w:rPr>
        <w:t xml:space="preserve">= Project H# (Select Name = </w:t>
      </w:r>
      <w:r w:rsidRPr="00750FE7">
        <w:rPr>
          <w:rFonts w:ascii="Arial" w:hAnsi="Arial" w:cs="Arial"/>
          <w:color w:val="000000"/>
          <w:lang w:val="en-US"/>
        </w:rPr>
        <w:t>“Ski</w:t>
      </w:r>
      <w:r w:rsidRPr="00750FE7">
        <w:rPr>
          <w:rFonts w:ascii="Arial" w:hAnsi="Arial" w:cs="Arial"/>
          <w:color w:val="000000"/>
          <w:lang w:val="en-US"/>
        </w:rPr>
        <w:t>” (Hobby));</w:t>
      </w:r>
    </w:p>
    <w:p w14:paraId="285830D4" w14:textId="3E6DCDD3" w:rsidR="00651FB4" w:rsidRPr="00750FE7" w:rsidRDefault="00651FB4" w:rsidP="00F133F9">
      <w:pPr>
        <w:ind w:firstLine="720"/>
        <w:rPr>
          <w:rFonts w:ascii="Arial" w:hAnsi="Arial" w:cs="Arial"/>
          <w:color w:val="000000"/>
          <w:lang w:val="en-US"/>
        </w:rPr>
      </w:pPr>
    </w:p>
    <w:p w14:paraId="157DE7E7" w14:textId="2F082D6A" w:rsidR="00651FB4" w:rsidRPr="00750FE7" w:rsidRDefault="00651FB4" w:rsidP="00F133F9">
      <w:pPr>
        <w:ind w:firstLine="720"/>
        <w:rPr>
          <w:rFonts w:ascii="Arial" w:hAnsi="Arial" w:cs="Arial"/>
          <w:color w:val="000000"/>
          <w:lang w:val="en-US"/>
        </w:rPr>
      </w:pPr>
      <w:proofErr w:type="gramStart"/>
      <w:r w:rsidRPr="00750FE7">
        <w:rPr>
          <w:rFonts w:ascii="Arial" w:hAnsi="Arial" w:cs="Arial"/>
          <w:color w:val="000000"/>
          <w:lang w:val="en-US"/>
        </w:rPr>
        <w:t>R :</w:t>
      </w:r>
      <w:proofErr w:type="gramEnd"/>
      <w:r w:rsidRPr="00750FE7">
        <w:rPr>
          <w:rFonts w:ascii="Arial" w:hAnsi="Arial" w:cs="Arial"/>
          <w:color w:val="000000"/>
          <w:lang w:val="en-US"/>
        </w:rPr>
        <w:t>= T1 Union T2;</w:t>
      </w:r>
    </w:p>
    <w:p w14:paraId="67C31B0A" w14:textId="14D055D1" w:rsidR="00D70E50" w:rsidRPr="00750FE7" w:rsidRDefault="00D70E50" w:rsidP="00F133F9">
      <w:pPr>
        <w:ind w:firstLine="720"/>
        <w:rPr>
          <w:rFonts w:ascii="Arial" w:hAnsi="Arial" w:cs="Arial"/>
          <w:color w:val="000000"/>
          <w:lang w:val="en-US"/>
        </w:rPr>
      </w:pPr>
      <w:bookmarkStart w:id="3" w:name="_GoBack"/>
      <w:bookmarkEnd w:id="3"/>
    </w:p>
    <w:p w14:paraId="1778EDAC" w14:textId="77777777" w:rsidR="00D70E50" w:rsidRPr="00750FE7" w:rsidRDefault="00D70E50" w:rsidP="00F133F9">
      <w:pPr>
        <w:ind w:firstLine="720"/>
        <w:rPr>
          <w:rFonts w:ascii="Arial" w:hAnsi="Arial" w:cs="Arial"/>
          <w:color w:val="000000"/>
          <w:lang w:val="en-US"/>
        </w:rPr>
      </w:pPr>
    </w:p>
    <w:p w14:paraId="7D22995B" w14:textId="37182B2C" w:rsidR="00651FB4" w:rsidRPr="00750FE7" w:rsidRDefault="00651FB4" w:rsidP="00F133F9">
      <w:pPr>
        <w:ind w:firstLine="720"/>
        <w:rPr>
          <w:rFonts w:ascii="Arial" w:hAnsi="Arial" w:cs="Arial"/>
          <w:color w:val="000000"/>
          <w:lang w:val="en-US"/>
        </w:rPr>
      </w:pPr>
    </w:p>
    <w:p w14:paraId="7D7FC1C3" w14:textId="77777777" w:rsidR="00D70E50" w:rsidRPr="00750FE7" w:rsidRDefault="00D70E50" w:rsidP="00D70E50">
      <w:pPr>
        <w:ind w:firstLine="720"/>
        <w:rPr>
          <w:rFonts w:ascii="Arial" w:hAnsi="Arial" w:cs="Arial"/>
          <w:b/>
          <w:bCs/>
          <w:color w:val="000000"/>
          <w:lang w:val="en-US"/>
        </w:rPr>
      </w:pPr>
      <w:r w:rsidRPr="00750FE7">
        <w:rPr>
          <w:rFonts w:ascii="Arial" w:hAnsi="Arial" w:cs="Arial"/>
          <w:b/>
          <w:bCs/>
          <w:color w:val="000000"/>
          <w:lang w:val="en-US"/>
        </w:rPr>
        <w:t>Person</w:t>
      </w: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755"/>
      </w:tblGrid>
      <w:tr w:rsidR="00D70E50" w:rsidRPr="00750FE7" w14:paraId="15BDAFB8" w14:textId="77777777" w:rsidTr="001C1AFF">
        <w:trPr>
          <w:trHeight w:val="348"/>
        </w:trPr>
        <w:tc>
          <w:tcPr>
            <w:tcW w:w="1755" w:type="dxa"/>
          </w:tcPr>
          <w:p w14:paraId="2939494C" w14:textId="77777777" w:rsidR="00D70E50" w:rsidRPr="00750FE7" w:rsidRDefault="00D70E50" w:rsidP="001C1AFF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color w:val="000000"/>
                <w:lang w:val="en-US"/>
              </w:rPr>
              <w:t>Name</w:t>
            </w:r>
          </w:p>
        </w:tc>
      </w:tr>
      <w:tr w:rsidR="00D70E50" w:rsidRPr="00750FE7" w14:paraId="68C18414" w14:textId="77777777" w:rsidTr="001C1AFF">
        <w:trPr>
          <w:trHeight w:val="323"/>
        </w:trPr>
        <w:tc>
          <w:tcPr>
            <w:tcW w:w="1755" w:type="dxa"/>
          </w:tcPr>
          <w:p w14:paraId="196592E8" w14:textId="0D07EA7A" w:rsidR="00D70E50" w:rsidRPr="00750FE7" w:rsidRDefault="00D70E50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Jones</w:t>
            </w:r>
          </w:p>
        </w:tc>
      </w:tr>
      <w:tr w:rsidR="00D70E50" w:rsidRPr="00750FE7" w14:paraId="226AB781" w14:textId="77777777" w:rsidTr="001C1AFF">
        <w:trPr>
          <w:trHeight w:val="323"/>
        </w:trPr>
        <w:tc>
          <w:tcPr>
            <w:tcW w:w="1755" w:type="dxa"/>
          </w:tcPr>
          <w:p w14:paraId="290AE7C8" w14:textId="77777777" w:rsidR="00D70E50" w:rsidRPr="00750FE7" w:rsidRDefault="00D70E50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Blake</w:t>
            </w:r>
          </w:p>
        </w:tc>
      </w:tr>
      <w:tr w:rsidR="00D70E50" w:rsidRPr="00750FE7" w14:paraId="43EDEB4B" w14:textId="77777777" w:rsidTr="001C1AFF">
        <w:trPr>
          <w:trHeight w:val="323"/>
        </w:trPr>
        <w:tc>
          <w:tcPr>
            <w:tcW w:w="1755" w:type="dxa"/>
          </w:tcPr>
          <w:p w14:paraId="1ACCF55F" w14:textId="5ADB05C5" w:rsidR="00D70E50" w:rsidRPr="00750FE7" w:rsidRDefault="00D70E50" w:rsidP="001C1AFF">
            <w:pPr>
              <w:rPr>
                <w:rFonts w:ascii="Arial" w:hAnsi="Arial" w:cs="Arial"/>
                <w:color w:val="000000"/>
                <w:lang w:val="en-US"/>
              </w:rPr>
            </w:pPr>
            <w:r w:rsidRPr="00750FE7">
              <w:rPr>
                <w:rFonts w:ascii="Arial" w:hAnsi="Arial" w:cs="Arial"/>
                <w:color w:val="000000"/>
                <w:lang w:val="en-US"/>
              </w:rPr>
              <w:t>Lastname</w:t>
            </w:r>
          </w:p>
        </w:tc>
      </w:tr>
    </w:tbl>
    <w:p w14:paraId="353D0463" w14:textId="77777777" w:rsidR="00651FB4" w:rsidRPr="00750FE7" w:rsidRDefault="00651FB4" w:rsidP="00F133F9">
      <w:pPr>
        <w:ind w:firstLine="720"/>
        <w:rPr>
          <w:rFonts w:ascii="Arial" w:hAnsi="Arial" w:cs="Arial"/>
          <w:color w:val="000000"/>
          <w:lang w:val="en-US"/>
        </w:rPr>
      </w:pPr>
    </w:p>
    <w:p w14:paraId="71618BFF" w14:textId="04BF1D1D" w:rsidR="00BB7F4A" w:rsidRPr="00750FE7" w:rsidRDefault="00D70E50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color w:val="000000"/>
          <w:lang w:val="en-US"/>
        </w:rPr>
        <w:t xml:space="preserve">Q13) </w:t>
      </w:r>
      <w:r w:rsidRPr="00750FE7">
        <w:rPr>
          <w:rFonts w:ascii="Arial" w:hAnsi="Arial" w:cs="Arial"/>
          <w:lang w:val="en-US"/>
        </w:rPr>
        <w:t>Get the names of persons, the number of hobbies and total number of times they play those</w:t>
      </w:r>
      <w:r w:rsidRPr="00750FE7">
        <w:rPr>
          <w:rFonts w:ascii="Arial" w:hAnsi="Arial" w:cs="Arial"/>
          <w:lang w:val="en-US"/>
        </w:rPr>
        <w:t xml:space="preserve"> hobbies.</w:t>
      </w:r>
    </w:p>
    <w:p w14:paraId="32CC8966" w14:textId="0CDD9B83" w:rsidR="00D70E50" w:rsidRPr="00750FE7" w:rsidRDefault="00D70E50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>A13)</w:t>
      </w:r>
    </w:p>
    <w:p w14:paraId="2CA39D40" w14:textId="743EEA38" w:rsidR="00D70E50" w:rsidRPr="00750FE7" w:rsidRDefault="005C0D68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ab/>
        <w:t>T</w:t>
      </w:r>
      <w:proofErr w:type="gramStart"/>
      <w:r w:rsidR="00750FE7" w:rsidRPr="00750FE7">
        <w:rPr>
          <w:rFonts w:ascii="Arial" w:hAnsi="Arial" w:cs="Arial"/>
          <w:lang w:val="en-US"/>
        </w:rPr>
        <w:t>1( P</w:t>
      </w:r>
      <w:proofErr w:type="gramEnd"/>
      <w:r w:rsidR="00750FE7" w:rsidRPr="00750FE7">
        <w:rPr>
          <w:rFonts w:ascii="Arial" w:hAnsi="Arial" w:cs="Arial"/>
          <w:lang w:val="en-US"/>
        </w:rPr>
        <w:t>#, Name, Age, H#, Times) := Person NJoin Play;</w:t>
      </w:r>
    </w:p>
    <w:p w14:paraId="65C78F44" w14:textId="4A489DED" w:rsidR="00750FE7" w:rsidRPr="00750FE7" w:rsidRDefault="00750FE7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ab/>
        <w:t>T</w:t>
      </w:r>
      <w:proofErr w:type="gramStart"/>
      <w:r w:rsidRPr="00750FE7">
        <w:rPr>
          <w:rFonts w:ascii="Arial" w:hAnsi="Arial" w:cs="Arial"/>
          <w:lang w:val="en-US"/>
        </w:rPr>
        <w:t>2 :</w:t>
      </w:r>
      <w:proofErr w:type="gramEnd"/>
      <w:r w:rsidRPr="00750FE7">
        <w:rPr>
          <w:rFonts w:ascii="Arial" w:hAnsi="Arial" w:cs="Arial"/>
          <w:lang w:val="en-US"/>
        </w:rPr>
        <w:t>= Project Name,  H#, Times(T1);</w:t>
      </w:r>
    </w:p>
    <w:p w14:paraId="5B74C2EB" w14:textId="77777777" w:rsidR="005C0D68" w:rsidRPr="00750FE7" w:rsidRDefault="00D70E50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ab/>
      </w:r>
    </w:p>
    <w:p w14:paraId="4315A162" w14:textId="77777777" w:rsidR="005C0D68" w:rsidRPr="00750FE7" w:rsidRDefault="005C0D68">
      <w:pPr>
        <w:rPr>
          <w:rFonts w:ascii="Arial" w:hAnsi="Arial" w:cs="Arial"/>
          <w:lang w:val="en-US"/>
        </w:rPr>
      </w:pPr>
    </w:p>
    <w:p w14:paraId="50BDA078" w14:textId="77777777" w:rsidR="005C0D68" w:rsidRPr="00750FE7" w:rsidRDefault="005C0D68">
      <w:pPr>
        <w:rPr>
          <w:rFonts w:ascii="Arial" w:hAnsi="Arial" w:cs="Arial"/>
          <w:lang w:val="en-US"/>
        </w:rPr>
      </w:pPr>
    </w:p>
    <w:p w14:paraId="50610D6C" w14:textId="77777777" w:rsidR="005C0D68" w:rsidRPr="00750FE7" w:rsidRDefault="005C0D68">
      <w:pPr>
        <w:rPr>
          <w:rFonts w:ascii="Arial" w:hAnsi="Arial" w:cs="Arial"/>
          <w:lang w:val="en-US"/>
        </w:rPr>
      </w:pPr>
    </w:p>
    <w:p w14:paraId="1CC95DD4" w14:textId="769E0713" w:rsidR="005C0D68" w:rsidRPr="00750FE7" w:rsidRDefault="005C0D68" w:rsidP="005C0D68">
      <w:pPr>
        <w:ind w:firstLine="720"/>
        <w:rPr>
          <w:rFonts w:ascii="Arial" w:hAnsi="Arial" w:cs="Arial"/>
          <w:b/>
          <w:bCs/>
          <w:lang w:val="en-US"/>
        </w:rPr>
      </w:pPr>
      <w:r w:rsidRPr="00750FE7">
        <w:rPr>
          <w:rFonts w:ascii="Arial" w:hAnsi="Arial" w:cs="Arial"/>
          <w:b/>
          <w:bCs/>
          <w:lang w:val="en-US"/>
        </w:rPr>
        <w:t>T</w:t>
      </w:r>
      <w:r w:rsidR="00750FE7" w:rsidRPr="00750FE7">
        <w:rPr>
          <w:rFonts w:ascii="Arial" w:hAnsi="Arial" w:cs="Arial"/>
          <w:b/>
          <w:bCs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1"/>
        <w:gridCol w:w="2401"/>
        <w:tblGridChange w:id="4">
          <w:tblGrid>
            <w:gridCol w:w="2401"/>
            <w:gridCol w:w="2401"/>
            <w:gridCol w:w="2401"/>
          </w:tblGrid>
        </w:tblGridChange>
      </w:tblGrid>
      <w:tr w:rsidR="005C0D68" w:rsidRPr="00750FE7" w14:paraId="4EA68375" w14:textId="1A2EE07F" w:rsidTr="00601844">
        <w:trPr>
          <w:trHeight w:val="416"/>
        </w:trPr>
        <w:tc>
          <w:tcPr>
            <w:tcW w:w="2401" w:type="dxa"/>
          </w:tcPr>
          <w:p w14:paraId="7421410A" w14:textId="77777777" w:rsidR="005C0D68" w:rsidRPr="00750FE7" w:rsidRDefault="005C0D68" w:rsidP="001C1AF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lang w:val="en-US"/>
              </w:rPr>
              <w:t>Name</w:t>
            </w:r>
          </w:p>
        </w:tc>
        <w:tc>
          <w:tcPr>
            <w:tcW w:w="2401" w:type="dxa"/>
          </w:tcPr>
          <w:p w14:paraId="3AC91139" w14:textId="307E6926" w:rsidR="005C0D68" w:rsidRPr="00750FE7" w:rsidRDefault="005C0D68" w:rsidP="001C1AF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lang w:val="en-US"/>
              </w:rPr>
              <w:t>H</w:t>
            </w:r>
            <w:r w:rsidRPr="00750FE7">
              <w:rPr>
                <w:rFonts w:ascii="Arial" w:hAnsi="Arial" w:cs="Arial"/>
                <w:b/>
                <w:bCs/>
                <w:lang w:val="en-US"/>
              </w:rPr>
              <w:t>#</w:t>
            </w:r>
          </w:p>
        </w:tc>
        <w:tc>
          <w:tcPr>
            <w:tcW w:w="2401" w:type="dxa"/>
          </w:tcPr>
          <w:p w14:paraId="13672907" w14:textId="3E56C0F2" w:rsidR="005C0D68" w:rsidRPr="00750FE7" w:rsidRDefault="005C0D68" w:rsidP="001C1AF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0FE7">
              <w:rPr>
                <w:rFonts w:ascii="Arial" w:hAnsi="Arial" w:cs="Arial"/>
                <w:b/>
                <w:bCs/>
                <w:lang w:val="en-US"/>
              </w:rPr>
              <w:t>Times</w:t>
            </w:r>
          </w:p>
        </w:tc>
      </w:tr>
      <w:tr w:rsidR="005C0D68" w:rsidRPr="00750FE7" w14:paraId="1B7C8D38" w14:textId="779DB08E" w:rsidTr="00601844">
        <w:trPr>
          <w:trHeight w:val="387"/>
        </w:trPr>
        <w:tc>
          <w:tcPr>
            <w:tcW w:w="2401" w:type="dxa"/>
          </w:tcPr>
          <w:p w14:paraId="650E11D8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67CF6C59" w14:textId="62E5312A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2401" w:type="dxa"/>
          </w:tcPr>
          <w:p w14:paraId="778B2E92" w14:textId="02AE2011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3</w:t>
            </w:r>
          </w:p>
        </w:tc>
      </w:tr>
      <w:tr w:rsidR="005C0D68" w:rsidRPr="00750FE7" w14:paraId="7AD7E1E0" w14:textId="318681F7" w:rsidTr="00601844">
        <w:trPr>
          <w:trHeight w:val="416"/>
        </w:trPr>
        <w:tc>
          <w:tcPr>
            <w:tcW w:w="2401" w:type="dxa"/>
          </w:tcPr>
          <w:p w14:paraId="14424CA0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4E826134" w14:textId="3CAE29FE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H2</w:t>
            </w:r>
          </w:p>
        </w:tc>
        <w:tc>
          <w:tcPr>
            <w:tcW w:w="2401" w:type="dxa"/>
          </w:tcPr>
          <w:p w14:paraId="10349C01" w14:textId="2A7CC236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2</w:t>
            </w:r>
          </w:p>
        </w:tc>
      </w:tr>
      <w:tr w:rsidR="005C0D68" w:rsidRPr="00750FE7" w14:paraId="3C785CA9" w14:textId="4D51797A" w:rsidTr="00601844">
        <w:trPr>
          <w:trHeight w:val="387"/>
        </w:trPr>
        <w:tc>
          <w:tcPr>
            <w:tcW w:w="2401" w:type="dxa"/>
          </w:tcPr>
          <w:p w14:paraId="47015459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190DAB7B" w14:textId="082269FC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H3</w:t>
            </w:r>
          </w:p>
        </w:tc>
        <w:tc>
          <w:tcPr>
            <w:tcW w:w="2401" w:type="dxa"/>
          </w:tcPr>
          <w:p w14:paraId="49AE101E" w14:textId="66585784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4</w:t>
            </w:r>
          </w:p>
        </w:tc>
      </w:tr>
      <w:tr w:rsidR="005C0D68" w:rsidRPr="00750FE7" w14:paraId="52A083D1" w14:textId="35AD1DB9" w:rsidTr="00601844">
        <w:trPr>
          <w:trHeight w:val="416"/>
        </w:trPr>
        <w:tc>
          <w:tcPr>
            <w:tcW w:w="2401" w:type="dxa"/>
          </w:tcPr>
          <w:p w14:paraId="7087841A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19E3C8F1" w14:textId="3FC6358F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H4</w:t>
            </w:r>
          </w:p>
        </w:tc>
        <w:tc>
          <w:tcPr>
            <w:tcW w:w="2401" w:type="dxa"/>
          </w:tcPr>
          <w:p w14:paraId="4D5A1F58" w14:textId="74126339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2</w:t>
            </w:r>
          </w:p>
        </w:tc>
      </w:tr>
      <w:tr w:rsidR="005C0D68" w:rsidRPr="00750FE7" w14:paraId="418F2E03" w14:textId="15714458" w:rsidTr="00601844">
        <w:trPr>
          <w:trHeight w:val="387"/>
        </w:trPr>
        <w:tc>
          <w:tcPr>
            <w:tcW w:w="2401" w:type="dxa"/>
          </w:tcPr>
          <w:p w14:paraId="72EDC097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26024EA1" w14:textId="43D3F18D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H5</w:t>
            </w:r>
          </w:p>
        </w:tc>
        <w:tc>
          <w:tcPr>
            <w:tcW w:w="2401" w:type="dxa"/>
          </w:tcPr>
          <w:p w14:paraId="3557A17C" w14:textId="47611345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1</w:t>
            </w:r>
          </w:p>
        </w:tc>
      </w:tr>
      <w:tr w:rsidR="005C0D68" w:rsidRPr="00750FE7" w14:paraId="536FF05F" w14:textId="7DDAF0C1" w:rsidTr="00601844">
        <w:trPr>
          <w:trHeight w:val="416"/>
        </w:trPr>
        <w:tc>
          <w:tcPr>
            <w:tcW w:w="2401" w:type="dxa"/>
          </w:tcPr>
          <w:p w14:paraId="2CE4F36C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Smith</w:t>
            </w:r>
          </w:p>
        </w:tc>
        <w:tc>
          <w:tcPr>
            <w:tcW w:w="2401" w:type="dxa"/>
          </w:tcPr>
          <w:p w14:paraId="665B30E7" w14:textId="4C0FAC38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H6</w:t>
            </w:r>
          </w:p>
        </w:tc>
        <w:tc>
          <w:tcPr>
            <w:tcW w:w="2401" w:type="dxa"/>
          </w:tcPr>
          <w:p w14:paraId="53530CBB" w14:textId="39CE91D9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1</w:t>
            </w:r>
          </w:p>
        </w:tc>
      </w:tr>
      <w:tr w:rsidR="005C0D68" w:rsidRPr="00750FE7" w14:paraId="7C9A59B4" w14:textId="341C3C13" w:rsidTr="00601844">
        <w:trPr>
          <w:trHeight w:val="416"/>
        </w:trPr>
        <w:tc>
          <w:tcPr>
            <w:tcW w:w="2401" w:type="dxa"/>
          </w:tcPr>
          <w:p w14:paraId="08656048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342B4F9F" w14:textId="0D1911A0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2401" w:type="dxa"/>
          </w:tcPr>
          <w:p w14:paraId="3A396C16" w14:textId="34D9BD4B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3</w:t>
            </w:r>
          </w:p>
        </w:tc>
      </w:tr>
      <w:tr w:rsidR="005C0D68" w:rsidRPr="00750FE7" w14:paraId="08305BB3" w14:textId="47F450E6" w:rsidTr="00601844">
        <w:trPr>
          <w:trHeight w:val="416"/>
        </w:trPr>
        <w:tc>
          <w:tcPr>
            <w:tcW w:w="2401" w:type="dxa"/>
          </w:tcPr>
          <w:p w14:paraId="48705184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17F40A00" w14:textId="4D9575CD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H2</w:t>
            </w:r>
          </w:p>
        </w:tc>
        <w:tc>
          <w:tcPr>
            <w:tcW w:w="2401" w:type="dxa"/>
          </w:tcPr>
          <w:p w14:paraId="02D05748" w14:textId="67481AA3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4</w:t>
            </w:r>
          </w:p>
        </w:tc>
      </w:tr>
      <w:tr w:rsidR="005C0D68" w:rsidRPr="00750FE7" w14:paraId="7F3237CF" w14:textId="0DB122D3" w:rsidTr="00601844">
        <w:trPr>
          <w:trHeight w:val="416"/>
        </w:trPr>
        <w:tc>
          <w:tcPr>
            <w:tcW w:w="2401" w:type="dxa"/>
          </w:tcPr>
          <w:p w14:paraId="423A9042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5BBD1096" w14:textId="7E5B3EC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H3</w:t>
            </w:r>
          </w:p>
        </w:tc>
        <w:tc>
          <w:tcPr>
            <w:tcW w:w="2401" w:type="dxa"/>
          </w:tcPr>
          <w:p w14:paraId="5F91BEF0" w14:textId="3C88F036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5</w:t>
            </w:r>
          </w:p>
        </w:tc>
      </w:tr>
      <w:tr w:rsidR="005C0D68" w:rsidRPr="00750FE7" w14:paraId="46208DB9" w14:textId="7556D633" w:rsidTr="00601844">
        <w:trPr>
          <w:trHeight w:val="416"/>
        </w:trPr>
        <w:tc>
          <w:tcPr>
            <w:tcW w:w="2401" w:type="dxa"/>
          </w:tcPr>
          <w:p w14:paraId="449400ED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2401" w:type="dxa"/>
          </w:tcPr>
          <w:p w14:paraId="7CF46055" w14:textId="38C4847E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H4</w:t>
            </w:r>
          </w:p>
        </w:tc>
        <w:tc>
          <w:tcPr>
            <w:tcW w:w="2401" w:type="dxa"/>
          </w:tcPr>
          <w:p w14:paraId="1F645AA4" w14:textId="4887EB48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2</w:t>
            </w:r>
          </w:p>
        </w:tc>
      </w:tr>
      <w:tr w:rsidR="005C0D68" w:rsidRPr="00750FE7" w14:paraId="5C484F39" w14:textId="67F5FFA5" w:rsidTr="00601844">
        <w:trPr>
          <w:trHeight w:val="416"/>
        </w:trPr>
        <w:tc>
          <w:tcPr>
            <w:tcW w:w="2401" w:type="dxa"/>
          </w:tcPr>
          <w:p w14:paraId="69E9BAF6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Blake</w:t>
            </w:r>
          </w:p>
        </w:tc>
        <w:tc>
          <w:tcPr>
            <w:tcW w:w="2401" w:type="dxa"/>
          </w:tcPr>
          <w:p w14:paraId="46B65784" w14:textId="13D669BB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H2</w:t>
            </w:r>
          </w:p>
        </w:tc>
        <w:tc>
          <w:tcPr>
            <w:tcW w:w="2401" w:type="dxa"/>
          </w:tcPr>
          <w:p w14:paraId="635D5460" w14:textId="4E2B971F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2</w:t>
            </w:r>
          </w:p>
        </w:tc>
      </w:tr>
      <w:tr w:rsidR="005C0D68" w:rsidRPr="00750FE7" w14:paraId="5DBB1572" w14:textId="0E7AD53F" w:rsidTr="00601844">
        <w:trPr>
          <w:trHeight w:val="416"/>
        </w:trPr>
        <w:tc>
          <w:tcPr>
            <w:tcW w:w="2401" w:type="dxa"/>
          </w:tcPr>
          <w:p w14:paraId="5D14299A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Blake</w:t>
            </w:r>
          </w:p>
        </w:tc>
        <w:tc>
          <w:tcPr>
            <w:tcW w:w="2401" w:type="dxa"/>
          </w:tcPr>
          <w:p w14:paraId="698CE85D" w14:textId="79C984A6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H3</w:t>
            </w:r>
          </w:p>
        </w:tc>
        <w:tc>
          <w:tcPr>
            <w:tcW w:w="2401" w:type="dxa"/>
          </w:tcPr>
          <w:p w14:paraId="19539AB8" w14:textId="659871A6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3</w:t>
            </w:r>
          </w:p>
        </w:tc>
      </w:tr>
      <w:tr w:rsidR="005C0D68" w:rsidRPr="00750FE7" w14:paraId="7FAD8E10" w14:textId="37634D9A" w:rsidTr="00601844">
        <w:trPr>
          <w:trHeight w:val="416"/>
        </w:trPr>
        <w:tc>
          <w:tcPr>
            <w:tcW w:w="2401" w:type="dxa"/>
          </w:tcPr>
          <w:p w14:paraId="6D329233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Lastname</w:t>
            </w:r>
          </w:p>
        </w:tc>
        <w:tc>
          <w:tcPr>
            <w:tcW w:w="2401" w:type="dxa"/>
          </w:tcPr>
          <w:p w14:paraId="481F9BEC" w14:textId="45EE287E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H2</w:t>
            </w:r>
          </w:p>
        </w:tc>
        <w:tc>
          <w:tcPr>
            <w:tcW w:w="2401" w:type="dxa"/>
          </w:tcPr>
          <w:p w14:paraId="77A4CEBB" w14:textId="3E424992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3</w:t>
            </w:r>
          </w:p>
        </w:tc>
      </w:tr>
      <w:tr w:rsidR="005C0D68" w:rsidRPr="00750FE7" w14:paraId="7EB1C87C" w14:textId="089BC835" w:rsidTr="00601844">
        <w:trPr>
          <w:trHeight w:val="416"/>
        </w:trPr>
        <w:tc>
          <w:tcPr>
            <w:tcW w:w="2401" w:type="dxa"/>
          </w:tcPr>
          <w:p w14:paraId="402FFA24" w14:textId="77777777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Lastname</w:t>
            </w:r>
          </w:p>
        </w:tc>
        <w:tc>
          <w:tcPr>
            <w:tcW w:w="2401" w:type="dxa"/>
          </w:tcPr>
          <w:p w14:paraId="0B9C1A83" w14:textId="6EB18299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H3</w:t>
            </w:r>
          </w:p>
        </w:tc>
        <w:tc>
          <w:tcPr>
            <w:tcW w:w="2401" w:type="dxa"/>
          </w:tcPr>
          <w:p w14:paraId="5B5C5EDC" w14:textId="40CFFA6A" w:rsidR="005C0D68" w:rsidRPr="00750FE7" w:rsidRDefault="005C0D68" w:rsidP="001C1AFF">
            <w:pPr>
              <w:rPr>
                <w:rFonts w:ascii="Arial" w:hAnsi="Arial" w:cs="Arial"/>
                <w:lang w:val="en-US"/>
              </w:rPr>
            </w:pPr>
            <w:r w:rsidRPr="00750FE7">
              <w:rPr>
                <w:rFonts w:ascii="Arial" w:hAnsi="Arial" w:cs="Arial"/>
                <w:lang w:val="en-US"/>
              </w:rPr>
              <w:t>4</w:t>
            </w:r>
          </w:p>
        </w:tc>
      </w:tr>
    </w:tbl>
    <w:p w14:paraId="2BC6D495" w14:textId="63F997E3" w:rsidR="00D70E50" w:rsidRPr="00750FE7" w:rsidRDefault="00D70E50">
      <w:pPr>
        <w:rPr>
          <w:rFonts w:ascii="Arial" w:hAnsi="Arial" w:cs="Arial"/>
          <w:lang w:val="en-US"/>
        </w:rPr>
      </w:pPr>
    </w:p>
    <w:p w14:paraId="7944D879" w14:textId="23BA0561" w:rsidR="00D70E50" w:rsidRPr="00750FE7" w:rsidRDefault="00D70E50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 xml:space="preserve">Q14) </w:t>
      </w:r>
      <w:r w:rsidRPr="00750FE7">
        <w:rPr>
          <w:rFonts w:ascii="Arial" w:hAnsi="Arial" w:cs="Arial"/>
          <w:lang w:val="en-US"/>
        </w:rPr>
        <w:t>Get the names of persons who play hobbies but play the least number of hobbies.</w:t>
      </w:r>
    </w:p>
    <w:p w14:paraId="326D2EE9" w14:textId="3E4328EF" w:rsidR="00D70E50" w:rsidRPr="00750FE7" w:rsidRDefault="00D70E50">
      <w:pPr>
        <w:rPr>
          <w:rFonts w:ascii="Arial" w:hAnsi="Arial" w:cs="Arial"/>
          <w:lang w:val="en-US"/>
        </w:rPr>
      </w:pPr>
      <w:r w:rsidRPr="00750FE7">
        <w:rPr>
          <w:rFonts w:ascii="Arial" w:hAnsi="Arial" w:cs="Arial"/>
          <w:lang w:val="en-US"/>
        </w:rPr>
        <w:t>A14)</w:t>
      </w:r>
    </w:p>
    <w:p w14:paraId="3186342A" w14:textId="73091DEF" w:rsidR="005C0D68" w:rsidRPr="00750FE7" w:rsidRDefault="005C0D68">
      <w:pPr>
        <w:rPr>
          <w:rFonts w:ascii="Arial" w:hAnsi="Arial" w:cs="Arial"/>
          <w:lang w:val="en-US"/>
        </w:rPr>
      </w:pPr>
    </w:p>
    <w:p w14:paraId="3FCE4DD0" w14:textId="1B2D7E63" w:rsidR="005C0D68" w:rsidRPr="00750FE7" w:rsidRDefault="005C0D68">
      <w:pPr>
        <w:rPr>
          <w:rFonts w:ascii="Arial" w:hAnsi="Arial" w:cs="Arial"/>
          <w:color w:val="000000"/>
          <w:lang w:val="en-US"/>
        </w:rPr>
      </w:pPr>
      <w:r w:rsidRPr="00750FE7">
        <w:rPr>
          <w:rFonts w:ascii="Arial" w:hAnsi="Arial" w:cs="Arial"/>
          <w:lang w:val="en-US"/>
        </w:rPr>
        <w:tab/>
      </w:r>
    </w:p>
    <w:sectPr w:rsidR="005C0D68" w:rsidRPr="00750FE7" w:rsidSect="005A1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ushal Singh">
    <w15:presenceInfo w15:providerId="AD" w15:userId="S::khushalkumar@cmail.carleton.ca::90f330ae-c8f3-4ea9-a526-9d7162732e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4A"/>
    <w:rsid w:val="000C5423"/>
    <w:rsid w:val="000E0947"/>
    <w:rsid w:val="000E4FB3"/>
    <w:rsid w:val="002F1CE4"/>
    <w:rsid w:val="00381483"/>
    <w:rsid w:val="003C009B"/>
    <w:rsid w:val="004118C6"/>
    <w:rsid w:val="005A106A"/>
    <w:rsid w:val="005C0D68"/>
    <w:rsid w:val="00651FB4"/>
    <w:rsid w:val="006B476C"/>
    <w:rsid w:val="00750FE7"/>
    <w:rsid w:val="00782739"/>
    <w:rsid w:val="007B7B30"/>
    <w:rsid w:val="009A09FB"/>
    <w:rsid w:val="009A6CB5"/>
    <w:rsid w:val="009C53DF"/>
    <w:rsid w:val="00B91AAA"/>
    <w:rsid w:val="00BB7F4A"/>
    <w:rsid w:val="00C64049"/>
    <w:rsid w:val="00D70E50"/>
    <w:rsid w:val="00EA3924"/>
    <w:rsid w:val="00EB23CE"/>
    <w:rsid w:val="00F1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327B2"/>
  <w15:chartTrackingRefBased/>
  <w15:docId w15:val="{A7E8D262-8C7A-D941-AE2B-DC982B7C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C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E4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2F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Singh</dc:creator>
  <cp:keywords/>
  <dc:description/>
  <cp:lastModifiedBy>Khushal Singh</cp:lastModifiedBy>
  <cp:revision>7</cp:revision>
  <dcterms:created xsi:type="dcterms:W3CDTF">2019-09-22T00:41:00Z</dcterms:created>
  <dcterms:modified xsi:type="dcterms:W3CDTF">2019-09-22T03:18:00Z</dcterms:modified>
</cp:coreProperties>
</file>